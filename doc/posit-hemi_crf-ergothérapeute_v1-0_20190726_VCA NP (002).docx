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header5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5.jpeg" ContentType="image/jpeg"/>
  <Override PartName="/word/media/image4.jpeg" ContentType="image/jpeg"/>
  <Override PartName="/word/media/image6.jpeg" ContentType="image/jpeg"/>
  <Override PartName="/word/media/image1.jpeg" ContentType="image/jpeg"/>
  <Override PartName="/word/media/image3.png" ContentType="image/png"/>
  <Override PartName="/word/media/image7.jpeg" ContentType="image/jpeg"/>
  <Override PartName="/word/media/image2.png" ContentType="image/png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48"/>
        </w:rPr>
      </w:pPr>
      <w:r>
        <w:rPr>
          <w:rFonts w:cs="Times New Roman" w:ascii="Times New Roman" w:hAnsi="Times New Roman"/>
          <w:b/>
          <w:sz w:val="48"/>
        </w:rPr>
        <w:t>ETUDE POSIT – HEMI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48"/>
        </w:rPr>
      </w:pPr>
      <w:r>
        <w:rPr>
          <w:rFonts w:cs="Times New Roman" w:ascii="Times New Roman" w:hAnsi="Times New Roman"/>
          <w:b/>
          <w:sz w:val="4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460849673"/>
      <w:bookmarkStart w:id="1" w:name="_Toc460852750"/>
      <w:bookmarkStart w:id="2" w:name="_Toc459810680"/>
      <w:bookmarkStart w:id="3" w:name="_Toc460849007"/>
      <w:bookmarkStart w:id="4" w:name="_Toc459810790"/>
      <w:r>
        <w:rPr>
          <w:rFonts w:cs="Times New Roman" w:ascii="Times New Roman" w:hAnsi="Times New Roman"/>
          <w:sz w:val="32"/>
          <w:szCs w:val="36"/>
        </w:rPr>
        <w:t>« </w:t>
      </w:r>
      <w:bookmarkEnd w:id="0"/>
      <w:bookmarkEnd w:id="1"/>
      <w:bookmarkEnd w:id="2"/>
      <w:bookmarkEnd w:id="3"/>
      <w:bookmarkEnd w:id="4"/>
      <w:r>
        <w:rPr>
          <w:rFonts w:cs="Times New Roman" w:ascii="Times New Roman" w:hAnsi="Times New Roman"/>
          <w:sz w:val="32"/>
          <w:szCs w:val="36"/>
        </w:rPr>
        <w:t>Evaluation de protocoles de positionnement avec du matériel adapté au fauteuil roulant (FR) chez des patients hémiplégiques suite à un accident vasculaire cérébral 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Recherche interventionnelle qui ne comporte que des risques et des contraintes minimes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Code Projet : GHIV0417– N° ID-RCB : 2019-A01759-48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rFonts w:cs="Times New Roman"/>
          <w:b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CAHIER DE RECUEIL DES DONNEES (Ergothérapeute)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40"/>
        </w:rPr>
      </w:pPr>
      <w:r>
        <w:rPr>
          <w:rFonts w:cs="Times New Roman" w:ascii="Times New Roman" w:hAnsi="Times New Roman"/>
          <w:sz w:val="24"/>
          <w:szCs w:val="40"/>
        </w:rPr>
        <w:t>Version N° 1-0 du 26/07/2019</w:t>
      </w:r>
    </w:p>
    <w:p>
      <w:pPr>
        <w:pStyle w:val="Normal"/>
        <w:pBdr>
          <w:top w:val="single" w:sz="4" w:space="1" w:color="000000"/>
          <w:left w:val="single" w:sz="4" w:space="7" w:color="000000"/>
          <w:bottom w:val="single" w:sz="4" w:space="0" w:color="000000"/>
          <w:right w:val="single" w:sz="4" w:space="0" w:color="000000"/>
        </w:pBdr>
        <w:tabs>
          <w:tab w:val="clear" w:pos="708"/>
          <w:tab w:val="left" w:pos="-1800" w:leader="none"/>
          <w:tab w:val="left" w:pos="1200" w:leader="none"/>
          <w:tab w:val="left" w:pos="4560" w:leader="none"/>
        </w:tabs>
        <w:spacing w:before="240" w:after="0"/>
        <w:jc w:val="both"/>
        <w:rPr>
          <w:rFonts w:ascii="Times New Roman" w:hAnsi="Times New Roman" w:cs="Times New Roman"/>
          <w:sz w:val="10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pBdr>
          <w:top w:val="single" w:sz="4" w:space="1" w:color="000000"/>
          <w:left w:val="single" w:sz="4" w:space="7" w:color="000000"/>
          <w:bottom w:val="single" w:sz="4" w:space="0" w:color="000000"/>
          <w:right w:val="single" w:sz="4" w:space="0" w:color="000000"/>
        </w:pBdr>
        <w:tabs>
          <w:tab w:val="clear" w:pos="708"/>
          <w:tab w:val="left" w:pos="-1800" w:leader="none"/>
          <w:tab w:val="left" w:pos="1200" w:leader="none"/>
          <w:tab w:val="left" w:pos="4560" w:leader="none"/>
        </w:tabs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N° du patient</w:t>
        <w:tab/>
      </w:r>
      <w:r>
        <w:rPr>
          <w:rFonts w:cs="Times New Roman" w:ascii="Times New Roman" w:hAnsi="Times New Roman"/>
          <w:position w:val="2"/>
        </w:rPr>
        <w:t>|___|___|</w:t>
      </w:r>
      <w:r>
        <w:rPr>
          <w:rFonts w:cs="Times New Roman" w:ascii="Times New Roman" w:hAnsi="Times New Roman"/>
          <w:sz w:val="28"/>
        </w:rPr>
        <w:t xml:space="preserve">|  -  </w:t>
      </w:r>
      <w:r>
        <w:rPr>
          <w:rFonts w:cs="Times New Roman" w:ascii="Times New Roman" w:hAnsi="Times New Roman"/>
          <w:position w:val="2"/>
        </w:rPr>
        <w:t xml:space="preserve">|___|___|  </w:t>
      </w:r>
      <w:r>
        <w:rPr>
          <w:rFonts w:cs="Times New Roman" w:ascii="Times New Roman" w:hAnsi="Times New Roman"/>
          <w:sz w:val="28"/>
        </w:rPr>
        <w:t xml:space="preserve">-  </w:t>
      </w:r>
      <w:r>
        <w:rPr>
          <w:rFonts w:cs="Times New Roman" w:ascii="Times New Roman" w:hAnsi="Times New Roman"/>
          <w:position w:val="2"/>
        </w:rPr>
        <w:t>|___|___|</w:t>
      </w:r>
    </w:p>
    <w:p>
      <w:pPr>
        <w:pStyle w:val="Normal"/>
        <w:pBdr>
          <w:top w:val="single" w:sz="4" w:space="1" w:color="000000"/>
          <w:left w:val="single" w:sz="4" w:space="7" w:color="000000"/>
          <w:bottom w:val="single" w:sz="4" w:space="0" w:color="000000"/>
          <w:right w:val="single" w:sz="4" w:space="0" w:color="000000"/>
        </w:pBdr>
        <w:tabs>
          <w:tab w:val="clear" w:pos="708"/>
          <w:tab w:val="left" w:pos="-1800" w:leader="none"/>
          <w:tab w:val="left" w:pos="1200" w:leader="none"/>
          <w:tab w:val="left" w:pos="4560" w:leader="none"/>
        </w:tabs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position w:val="2"/>
        </w:rPr>
        <w:tab/>
        <w:tab/>
        <w:t>N° centre        –     N° Patient    –    Initiales N/P</w:t>
      </w:r>
    </w:p>
    <w:p>
      <w:pPr>
        <w:pStyle w:val="Normal"/>
        <w:pBdr>
          <w:top w:val="single" w:sz="4" w:space="1" w:color="000000"/>
          <w:left w:val="single" w:sz="4" w:space="7" w:color="000000"/>
          <w:bottom w:val="single" w:sz="4" w:space="0" w:color="000000"/>
          <w:right w:val="single" w:sz="4" w:space="0" w:color="000000"/>
        </w:pBdr>
        <w:tabs>
          <w:tab w:val="clear" w:pos="708"/>
          <w:tab w:val="left" w:pos="-1800" w:leader="none"/>
          <w:tab w:val="left" w:pos="1200" w:leader="none"/>
          <w:tab w:val="left" w:pos="4560" w:leader="none"/>
        </w:tabs>
        <w:spacing w:before="120" w:after="1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Date d’inclusion :</w:t>
        <w:tab/>
      </w:r>
      <w:r>
        <w:rPr>
          <w:rFonts w:cs="Times New Roman" w:ascii="Times New Roman" w:hAnsi="Times New Roman"/>
          <w:position w:val="2"/>
        </w:rPr>
        <w:t>|___|___|</w:t>
      </w:r>
      <w:r>
        <w:rPr>
          <w:rFonts w:cs="Times New Roman" w:ascii="Times New Roman" w:hAnsi="Times New Roman"/>
          <w:position w:val="2"/>
          <w:sz w:val="20"/>
          <w:szCs w:val="20"/>
        </w:rPr>
        <w:t>/</w:t>
      </w:r>
      <w:r>
        <w:rPr>
          <w:rFonts w:cs="Times New Roman" w:ascii="Times New Roman" w:hAnsi="Times New Roman"/>
          <w:position w:val="2"/>
        </w:rPr>
        <w:t>|___|___|</w:t>
      </w:r>
      <w:r>
        <w:rPr>
          <w:rFonts w:cs="Times New Roman" w:ascii="Times New Roman" w:hAnsi="Times New Roman"/>
          <w:position w:val="2"/>
          <w:sz w:val="20"/>
          <w:szCs w:val="20"/>
        </w:rPr>
        <w:t>/</w:t>
      </w:r>
      <w:r>
        <w:rPr>
          <w:rFonts w:cs="Times New Roman" w:ascii="Times New Roman" w:hAnsi="Times New Roman"/>
          <w:position w:val="2"/>
        </w:rPr>
        <w:t>|___|___|___|___|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454" w:top="1134" w:footer="454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40"/>
        </w:rPr>
      </w:pPr>
      <w:r>
        <w:rPr>
          <w:rFonts w:cs="Times New Roman" w:ascii="Times New Roman" w:hAnsi="Times New Roman"/>
          <w:b/>
          <w:sz w:val="24"/>
          <w:szCs w:val="40"/>
        </w:rPr>
      </w:r>
    </w:p>
    <w:p>
      <w:pPr>
        <w:pStyle w:val="Normal"/>
        <w:rPr/>
      </w:pPr>
      <w:r>
        <w:rPr/>
      </w:r>
    </w:p>
    <w:tbl>
      <w:tblPr>
        <w:tblStyle w:val="Grilledutableau"/>
        <w:tblW w:w="1020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03"/>
        <w:gridCol w:w="5103"/>
      </w:tblGrid>
      <w:tr>
        <w:trPr/>
        <w:tc>
          <w:tcPr>
            <w:tcW w:w="5103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Date de l’inclusion J0</w:t>
            </w:r>
          </w:p>
        </w:tc>
        <w:tc>
          <w:tcPr>
            <w:tcW w:w="5103" w:type="dxa"/>
            <w:tcBorders/>
            <w:shd w:fill="auto" w:val="clear"/>
          </w:tcPr>
          <w:p>
            <w:pPr>
              <w:pStyle w:val="Normal"/>
              <w:spacing w:lineRule="auto" w:line="240" w:before="120" w:after="160"/>
              <w:rPr>
                <w:rFonts w:ascii="Times New Roman" w:hAnsi="Times New Roman" w:cs="Times New Roman"/>
                <w:color w:val="808080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|__|__| / |__|__| / |__|__|__|__|</w:t>
            </w:r>
          </w:p>
        </w:tc>
      </w:tr>
      <w:tr>
        <w:trPr/>
        <w:tc>
          <w:tcPr>
            <w:tcW w:w="1020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120" w:after="160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MCPAA 2.0 au fauteuil roulant après déplacement sur 10m et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Evaluation de la réductibilité des déformations sur plan dur 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Cs/>
          <w:sz w:val="20"/>
          <w:szCs w:val="24"/>
        </w:rPr>
      </w:pPr>
      <w:r>
        <w:rPr>
          <w:rFonts w:cs="Times New Roman" w:ascii="Times New Roman" w:hAnsi="Times New Roman"/>
          <w:bCs/>
          <w:sz w:val="20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7C2E03D8">
                <wp:simplePos x="0" y="0"/>
                <wp:positionH relativeFrom="column">
                  <wp:posOffset>5241925</wp:posOffset>
                </wp:positionH>
                <wp:positionV relativeFrom="paragraph">
                  <wp:posOffset>156845</wp:posOffset>
                </wp:positionV>
                <wp:extent cx="600710" cy="5753735"/>
                <wp:effectExtent l="0" t="0" r="9525" b="0"/>
                <wp:wrapNone/>
                <wp:docPr id="2" name="Rectangle 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5753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5" fillcolor="white" stroked="f" style="position:absolute;margin-left:412.75pt;margin-top:12.35pt;width:47.2pt;height:452.95pt" wp14:anchorId="7C2E03D8">
                <w10:wrap type="none"/>
                <v:fill o:detectmouseclick="t" type="solid" color2="black"/>
                <v:stroke color="#3465a4" weight="12600" joinstyle="miter" endcap="flat"/>
              </v:rect>
            </w:pict>
          </mc:Fallback>
        </mc:AlternateContent>
      </w:r>
    </w:p>
    <w:p>
      <w:pPr>
        <w:pStyle w:val="Normal"/>
        <w:spacing w:before="0" w:after="0"/>
        <w:ind w:left="-567" w:hanging="0"/>
        <w:rPr/>
      </w:pPr>
      <w:commentRangeStart w:id="0"/>
      <w:r>
        <w:rPr/>
        <w:drawing>
          <wp:inline distT="0" distB="0" distL="0" distR="0">
            <wp:extent cx="6120130" cy="5564505"/>
            <wp:effectExtent l="0" t="0" r="0" b="0"/>
            <wp:docPr id="3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0" w:author="Philippe MICHEL" w:date="2019-08-07T11:43:32Z">
        <w:r>
          <w:rPr/>
          <w:delText>èè’</w:delText>
        </w:r>
      </w:del>
      <w:commentRangeEnd w:id="0"/>
      <w:r>
        <w:commentReference w:id="0"/>
      </w:r>
      <w:r>
        <w:rPr/>
      </w:r>
    </w:p>
    <w:p>
      <w:pPr>
        <w:pStyle w:val="Normal"/>
        <w:spacing w:before="0" w:after="0"/>
        <w:ind w:left="-567" w:hanging="0"/>
        <w:rPr>
          <w:rFonts w:ascii="Times New Roman" w:hAnsi="Times New Roman" w:cs="Times New Roman"/>
          <w:bCs/>
          <w:color w:val="FF0000"/>
          <w:sz w:val="20"/>
          <w:szCs w:val="24"/>
        </w:rPr>
      </w:pPr>
      <w:r>
        <w:rPr>
          <w:rFonts w:cs="Times New Roman" w:ascii="Times New Roman" w:hAnsi="Times New Roman"/>
          <w:bCs/>
          <w:color w:val="FF0000"/>
          <w:sz w:val="20"/>
          <w:szCs w:val="24"/>
        </w:rPr>
        <w:t>Il faut faire 4 colonnes pour l’obliquité du bassin :</w:t>
      </w:r>
    </w:p>
    <w:p>
      <w:pPr>
        <w:pStyle w:val="Normal"/>
        <w:spacing w:before="0" w:after="0"/>
        <w:ind w:left="-567" w:hanging="0"/>
        <w:rPr>
          <w:rFonts w:ascii="Times New Roman" w:hAnsi="Times New Roman" w:cs="Times New Roman"/>
          <w:bCs/>
          <w:color w:val="FF0000"/>
          <w:sz w:val="20"/>
          <w:szCs w:val="24"/>
        </w:rPr>
      </w:pPr>
      <w:r>
        <w:rPr>
          <w:rFonts w:cs="Times New Roman" w:ascii="Times New Roman" w:hAnsi="Times New Roman"/>
          <w:bCs/>
          <w:color w:val="FF0000"/>
          <w:sz w:val="20"/>
          <w:szCs w:val="24"/>
        </w:rPr>
        <w:t>côté : non – droite – gauche (en menu déroulant) car çà permet pour les stats de voir par rapport au côté de l’hémiplégie</w:t>
      </w:r>
    </w:p>
    <w:p>
      <w:pPr>
        <w:pStyle w:val="Normal"/>
        <w:spacing w:before="0" w:after="0"/>
        <w:ind w:left="-567" w:hanging="0"/>
        <w:rPr>
          <w:rFonts w:ascii="Times New Roman" w:hAnsi="Times New Roman" w:cs="Times New Roman"/>
          <w:bCs/>
          <w:color w:val="FF0000"/>
          <w:sz w:val="20"/>
          <w:szCs w:val="24"/>
        </w:rPr>
      </w:pPr>
      <w:r>
        <w:rPr>
          <w:rFonts w:cs="Times New Roman" w:ascii="Times New Roman" w:hAnsi="Times New Roman"/>
          <w:bCs/>
          <w:color w:val="FF0000"/>
          <w:sz w:val="20"/>
          <w:szCs w:val="24"/>
        </w:rPr>
        <w:t>intensité (si obliquité) : Légère – modérée – sévère</w:t>
      </w:r>
    </w:p>
    <w:p>
      <w:pPr>
        <w:pStyle w:val="Normal"/>
        <w:spacing w:before="0" w:after="0"/>
        <w:ind w:left="-567" w:hanging="0"/>
        <w:rPr/>
      </w:pPr>
      <w:r>
        <w:rPr>
          <w:rFonts w:cs="Times New Roman" w:ascii="Times New Roman" w:hAnsi="Times New Roman"/>
          <w:bCs/>
          <w:color w:val="FF0000"/>
          <w:sz w:val="20"/>
          <w:szCs w:val="24"/>
        </w:rPr>
        <w:t>réductibilité : réductible – fixée – semi réductible</w:t>
      </w:r>
      <w:ins w:id="1" w:author="Philippe MICHEL" w:date="2019-08-07T11:43:59Z">
        <w:r>
          <w:rPr>
            <w:rFonts w:cs="Times New Roman" w:ascii="Times New Roman" w:hAnsi="Times New Roman"/>
            <w:bCs/>
            <w:color w:val="FF0000"/>
            <w:sz w:val="20"/>
            <w:szCs w:val="24"/>
          </w:rPr>
          <w:commentReference w:id="1"/>
        </w:r>
      </w:ins>
    </w:p>
    <w:p>
      <w:pPr>
        <w:pStyle w:val="Normal"/>
        <w:spacing w:before="0" w:after="0"/>
        <w:ind w:hanging="0"/>
        <w:rPr>
          <w:rFonts w:ascii="Times New Roman" w:hAnsi="Times New Roman" w:cs="Times New Roman"/>
          <w:bCs/>
          <w:color w:val="FF0000"/>
          <w:sz w:val="20"/>
          <w:szCs w:val="24"/>
        </w:rPr>
      </w:pPr>
      <w:r>
        <w:rPr>
          <w:rFonts w:cs="Times New Roman" w:ascii="Times New Roman" w:hAnsi="Times New Roman"/>
          <w:bCs/>
          <w:color w:val="FF0000"/>
          <w:sz w:val="20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0"/>
          <w:szCs w:val="24"/>
        </w:rPr>
      </w:pPr>
      <w:r>
        <w:rPr>
          <w:rFonts w:cs="Times New Roman" w:ascii="Times New Roman" w:hAnsi="Times New Roman"/>
          <w:bCs/>
          <w:sz w:val="20"/>
          <w:szCs w:val="24"/>
        </w:rPr>
      </w:r>
    </w:p>
    <w:tbl>
      <w:tblPr>
        <w:tblStyle w:val="Grilledutableau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5"/>
        <w:gridCol w:w="2976"/>
        <w:gridCol w:w="1"/>
        <w:gridCol w:w="2833"/>
        <w:gridCol w:w="1"/>
        <w:gridCol w:w="2971"/>
      </w:tblGrid>
      <w:tr>
        <w:trPr/>
        <w:tc>
          <w:tcPr>
            <w:tcW w:w="382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>Item d’évaluation</w:t>
            </w:r>
          </w:p>
        </w:tc>
        <w:tc>
          <w:tcPr>
            <w:tcW w:w="283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>Cotation de l’alignement</w:t>
            </w:r>
          </w:p>
        </w:tc>
        <w:tc>
          <w:tcPr>
            <w:tcW w:w="29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>Evaluation de la réductibilité des déformations</w:t>
            </w:r>
          </w:p>
        </w:tc>
      </w:tr>
      <w:tr>
        <w:trPr/>
        <w:tc>
          <w:tcPr>
            <w:tcW w:w="845" w:type="dxa"/>
            <w:vMerge w:val="restart"/>
            <w:tcBorders/>
            <w:shd w:fill="auto" w:val="clear"/>
            <w:textDirection w:val="btL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Items relatifs au bassin </w:t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1. Obliquité du bassin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i/>
                <w:sz w:val="16"/>
                <w:szCs w:val="24"/>
              </w:rPr>
              <w:t xml:space="preserve">Ligne joignant les EIAS relativement à l’horizontale </w:t>
            </w:r>
          </w:p>
        </w:tc>
        <w:tc>
          <w:tcPr>
            <w:tcW w:w="283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  <w:tc>
          <w:tcPr>
            <w:tcW w:w="297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  <w:tr>
        <w:trPr/>
        <w:tc>
          <w:tcPr>
            <w:tcW w:w="84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2. Rotation du bassin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i/>
                <w:i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i/>
                <w:sz w:val="16"/>
                <w:szCs w:val="24"/>
              </w:rPr>
              <w:t xml:space="preserve">Ligne joignant les EIAS relativement au plan du dossier  </w:t>
            </w:r>
          </w:p>
        </w:tc>
        <w:tc>
          <w:tcPr>
            <w:tcW w:w="283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  <w:tc>
          <w:tcPr>
            <w:tcW w:w="297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  <w:tr>
        <w:trPr/>
        <w:tc>
          <w:tcPr>
            <w:tcW w:w="84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>……</w:t>
            </w:r>
          </w:p>
        </w:tc>
        <w:tc>
          <w:tcPr>
            <w:tcW w:w="283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  <w:tc>
          <w:tcPr>
            <w:tcW w:w="297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Cs/>
          <w:sz w:val="20"/>
          <w:szCs w:val="24"/>
        </w:rPr>
      </w:pPr>
      <w:r>
        <w:rPr>
          <w:rFonts w:cs="Times New Roman" w:ascii="Times New Roman" w:hAnsi="Times New Roman"/>
          <w:bCs/>
          <w:sz w:val="20"/>
          <w:szCs w:val="24"/>
        </w:rPr>
      </w:r>
    </w:p>
    <w:p>
      <w:pPr>
        <w:pStyle w:val="Normal"/>
        <w:spacing w:before="0" w:after="0"/>
        <w:rPr/>
      </w:pPr>
      <w:r>
        <w:rPr>
          <w:rFonts w:cs="Segoe UI Symbol" w:ascii="Segoe UI Symbol" w:hAnsi="Segoe UI Symbol"/>
          <w:sz w:val="20"/>
          <w:szCs w:val="20"/>
        </w:rPr>
        <w:t>❑</w:t>
      </w:r>
      <w:r>
        <w:rPr/>
        <w:drawing>
          <wp:inline distT="0" distB="0" distL="0" distR="0">
            <wp:extent cx="6120130" cy="7564755"/>
            <wp:effectExtent l="0" t="0" r="0" b="0"/>
            <wp:docPr id="4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ins w:id="2" w:author="Philippe MICHEL" w:date="2019-08-07T11:45:28Z">
        <w:r>
          <w:rPr>
            <w:rFonts w:cs="Times New Roman" w:ascii="Times New Roman" w:hAnsi="Times New Roman"/>
            <w:bCs/>
            <w:sz w:val="20"/>
            <w:szCs w:val="24"/>
          </w:rPr>
          <w:commentReference w:id="2"/>
        </w:r>
      </w:ins>
    </w:p>
    <w:p>
      <w:pPr>
        <w:pStyle w:val="Normal"/>
        <w:rPr>
          <w:rFonts w:ascii="Times New Roman" w:hAnsi="Times New Roman" w:cs="Times New Roman"/>
          <w:bCs/>
          <w:sz w:val="20"/>
          <w:szCs w:val="24"/>
        </w:rPr>
      </w:pPr>
      <w:r>
        <w:rPr>
          <w:rFonts w:cs="Times New Roman" w:ascii="Times New Roman" w:hAnsi="Times New Roman"/>
          <w:bCs/>
          <w:sz w:val="20"/>
          <w:szCs w:val="24"/>
        </w:rPr>
      </w:r>
      <w:r>
        <w:br w:type="page"/>
      </w:r>
    </w:p>
    <w:tbl>
      <w:tblPr>
        <w:tblStyle w:val="Grilledutableau"/>
        <w:tblW w:w="1020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43"/>
        <w:gridCol w:w="2219"/>
        <w:gridCol w:w="2221"/>
        <w:gridCol w:w="2223"/>
      </w:tblGrid>
      <w:tr>
        <w:trPr>
          <w:trHeight w:val="167" w:hRule="atLeast"/>
        </w:trPr>
        <w:tc>
          <w:tcPr>
            <w:tcW w:w="10206" w:type="dxa"/>
            <w:gridSpan w:val="4"/>
            <w:tcBorders/>
            <w:shd w:color="auto" w:fill="E7E6E6" w:themeFill="background2" w:val="clear"/>
            <w:vAlign w:val="center"/>
          </w:tcPr>
          <w:p>
            <w:pPr>
              <w:pStyle w:val="Normal"/>
              <w:pageBreakBefore/>
              <w:spacing w:lineRule="auto" w:line="240" w:before="120" w:after="120"/>
              <w:jc w:val="center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ÉVALUATION DE LA FORME DES ISCHIONS</w:t>
            </w:r>
          </w:p>
        </w:tc>
      </w:tr>
      <w:tr>
        <w:trPr>
          <w:trHeight w:val="108" w:hRule="atLeast"/>
        </w:trPr>
        <w:tc>
          <w:tcPr>
            <w:tcW w:w="3543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Palpation des ischions</w:t>
            </w:r>
          </w:p>
        </w:tc>
        <w:tc>
          <w:tcPr>
            <w:tcW w:w="2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Enrobés</w:t>
            </w:r>
          </w:p>
        </w:tc>
        <w:tc>
          <w:tcPr>
            <w:tcW w:w="22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 xml:space="preserve">❑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2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 xml:space="preserve">❑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  <w:tr>
        <w:trPr>
          <w:trHeight w:val="106" w:hRule="atLeast"/>
        </w:trPr>
        <w:tc>
          <w:tcPr>
            <w:tcW w:w="354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2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Forme </w:t>
            </w:r>
          </w:p>
        </w:tc>
        <w:tc>
          <w:tcPr>
            <w:tcW w:w="22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Arrondie</w:t>
            </w:r>
          </w:p>
        </w:tc>
        <w:tc>
          <w:tcPr>
            <w:tcW w:w="22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Pointue</w:t>
            </w:r>
          </w:p>
        </w:tc>
      </w:tr>
      <w:tr>
        <w:trPr>
          <w:trHeight w:val="167" w:hRule="atLeast"/>
        </w:trPr>
        <w:tc>
          <w:tcPr>
            <w:tcW w:w="10206" w:type="dxa"/>
            <w:gridSpan w:val="4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MESURE DE L’ANGLE POPLITÉ</w:t>
            </w:r>
          </w:p>
        </w:tc>
      </w:tr>
      <w:tr>
        <w:trPr>
          <w:trHeight w:val="294" w:hRule="atLeast"/>
        </w:trPr>
        <w:tc>
          <w:tcPr>
            <w:tcW w:w="35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Angle Poplité du côté hémiplégique</w:t>
            </w:r>
          </w:p>
        </w:tc>
        <w:tc>
          <w:tcPr>
            <w:tcW w:w="666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 ° degrés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Cs/>
          <w:sz w:val="20"/>
          <w:szCs w:val="24"/>
        </w:rPr>
      </w:pPr>
      <w:r>
        <w:rPr>
          <w:rFonts w:cs="Times New Roman" w:ascii="Times New Roman" w:hAnsi="Times New Roman"/>
          <w:bCs/>
          <w:sz w:val="20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sz w:val="20"/>
          <w:szCs w:val="24"/>
        </w:rPr>
      </w:pPr>
      <w:r>
        <w:rPr>
          <w:rFonts w:cs="Times New Roman" w:ascii="Times New Roman" w:hAnsi="Times New Roman"/>
          <w:bCs/>
          <w:sz w:val="20"/>
          <w:szCs w:val="24"/>
        </w:rPr>
      </w:r>
      <w:r>
        <w:br w:type="page"/>
      </w:r>
    </w:p>
    <w:tbl>
      <w:tblPr>
        <w:tblStyle w:val="Grilledutableau"/>
        <w:tblW w:w="1020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03"/>
        <w:gridCol w:w="1700"/>
        <w:gridCol w:w="3402"/>
        <w:gridCol w:w="1701"/>
      </w:tblGrid>
      <w:tr>
        <w:trPr>
          <w:trHeight w:val="167" w:hRule="atLeast"/>
        </w:trPr>
        <w:tc>
          <w:tcPr>
            <w:tcW w:w="10206" w:type="dxa"/>
            <w:gridSpan w:val="4"/>
            <w:tcBorders/>
            <w:shd w:color="auto" w:fill="E7E6E6" w:themeFill="background2" w:val="clear"/>
            <w:vAlign w:val="center"/>
          </w:tcPr>
          <w:p>
            <w:pPr>
              <w:pStyle w:val="Normal"/>
              <w:pageBreakBefore/>
              <w:spacing w:lineRule="auto" w:line="240" w:before="120" w:after="120"/>
              <w:jc w:val="center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MESURES ANTHROPOMETRIQUES</w:t>
            </w:r>
          </w:p>
        </w:tc>
      </w:tr>
      <w:tr>
        <w:trPr>
          <w:trHeight w:val="167" w:hRule="atLeast"/>
        </w:trPr>
        <w:tc>
          <w:tcPr>
            <w:tcW w:w="1020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drawing>
                <wp:inline distT="0" distB="0" distL="0" distR="0">
                  <wp:extent cx="5629910" cy="4198620"/>
                  <wp:effectExtent l="0" t="0" r="0" b="0"/>
                  <wp:docPr id="5" name="Image 1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1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0" t="1320" r="0" b="7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910" cy="419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3" w:author="Philippe MICHEL" w:date="2019-08-07T11:45:55Z">
              <w:r>
                <w:rPr>
                  <w:rFonts w:cs="Segoe UI Symbol" w:ascii="Segoe UI Symbol" w:hAnsi="Segoe UI Symbol"/>
                  <w:sz w:val="20"/>
                  <w:szCs w:val="20"/>
                </w:rPr>
                <w:commentReference w:id="3"/>
              </w:r>
            </w:ins>
          </w:p>
        </w:tc>
      </w:tr>
      <w:tr>
        <w:trPr>
          <w:trHeight w:val="80" w:hRule="atLeast"/>
        </w:trPr>
        <w:tc>
          <w:tcPr>
            <w:tcW w:w="10206" w:type="dxa"/>
            <w:gridSpan w:val="4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commentRangeStart w:id="4"/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MESURES </w:t>
            </w:r>
            <w:commentRangeEnd w:id="4"/>
            <w:r>
              <w:commentReference w:id="4"/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80" w:hRule="atLeast"/>
        </w:trPr>
        <w:tc>
          <w:tcPr>
            <w:tcW w:w="340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D1 D </w:t>
            </w:r>
            <w:r>
              <w:rPr>
                <w:rFonts w:cs="Times New Roman" w:ascii="Times New Roman" w:hAnsi="Times New Roman"/>
                <w:i/>
                <w:sz w:val="18"/>
                <w:szCs w:val="20"/>
              </w:rPr>
              <w:t xml:space="preserve">(Hauteur épaule droite) </w:t>
            </w:r>
          </w:p>
        </w:tc>
        <w:tc>
          <w:tcPr>
            <w:tcW w:w="170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  <w:tc>
          <w:tcPr>
            <w:tcW w:w="3402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J1 D </w:t>
            </w:r>
            <w:r>
              <w:rPr>
                <w:rFonts w:cs="Times New Roman" w:ascii="Times New Roman" w:hAnsi="Times New Roman"/>
                <w:i/>
                <w:sz w:val="18"/>
                <w:szCs w:val="20"/>
              </w:rPr>
              <w:t>(Longueur jambe)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</w:tr>
      <w:tr>
        <w:trPr>
          <w:trHeight w:val="80" w:hRule="atLeast"/>
        </w:trPr>
        <w:tc>
          <w:tcPr>
            <w:tcW w:w="340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D1 G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20"/>
              </w:rPr>
              <w:t xml:space="preserve">(Hauteur épaule gauche) </w:t>
            </w:r>
          </w:p>
        </w:tc>
        <w:tc>
          <w:tcPr>
            <w:tcW w:w="170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  <w:tc>
          <w:tcPr>
            <w:tcW w:w="3402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J1 G </w:t>
            </w:r>
            <w:r>
              <w:rPr>
                <w:rFonts w:cs="Times New Roman" w:ascii="Times New Roman" w:hAnsi="Times New Roman"/>
                <w:i/>
                <w:sz w:val="18"/>
                <w:szCs w:val="20"/>
              </w:rPr>
              <w:t>(Longueur jambe)</w:t>
            </w:r>
          </w:p>
        </w:tc>
        <w:tc>
          <w:tcPr>
            <w:tcW w:w="170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</w:tr>
      <w:tr>
        <w:trPr>
          <w:trHeight w:val="80" w:hRule="atLeast"/>
        </w:trPr>
        <w:tc>
          <w:tcPr>
            <w:tcW w:w="340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20"/>
              </w:rPr>
              <w:t>(Hauteur sous axillaire droite)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  <w:tc>
          <w:tcPr>
            <w:tcW w:w="3402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D6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20"/>
              </w:rPr>
              <w:t>(Largeur épaule)</w:t>
            </w:r>
          </w:p>
        </w:tc>
        <w:tc>
          <w:tcPr>
            <w:tcW w:w="170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</w:tr>
      <w:tr>
        <w:trPr>
          <w:trHeight w:val="80" w:hRule="atLeast"/>
        </w:trPr>
        <w:tc>
          <w:tcPr>
            <w:tcW w:w="340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G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20"/>
              </w:rPr>
              <w:t>(Hauteur sous axillaire gauche)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  <w:tc>
          <w:tcPr>
            <w:tcW w:w="3402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D5 </w:t>
            </w:r>
            <w:r>
              <w:rPr>
                <w:rFonts w:cs="Times New Roman" w:ascii="Times New Roman" w:hAnsi="Times New Roman"/>
                <w:i/>
                <w:sz w:val="18"/>
                <w:szCs w:val="20"/>
              </w:rPr>
              <w:t>(Largeur thorax)</w:t>
            </w:r>
          </w:p>
        </w:tc>
        <w:tc>
          <w:tcPr>
            <w:tcW w:w="170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</w:tr>
      <w:tr>
        <w:trPr>
          <w:trHeight w:val="80" w:hRule="atLeast"/>
        </w:trPr>
        <w:tc>
          <w:tcPr>
            <w:tcW w:w="340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D7 </w:t>
            </w:r>
            <w:r>
              <w:rPr>
                <w:rFonts w:cs="Times New Roman" w:ascii="Times New Roman" w:hAnsi="Times New Roman"/>
                <w:i/>
                <w:sz w:val="18"/>
                <w:szCs w:val="20"/>
              </w:rPr>
              <w:t>(Epaisseur thorax)</w:t>
            </w:r>
          </w:p>
        </w:tc>
        <w:tc>
          <w:tcPr>
            <w:tcW w:w="170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  <w:tc>
          <w:tcPr>
            <w:tcW w:w="3402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20"/>
              </w:rPr>
              <w:t>(Largeur bassin)</w:t>
            </w:r>
          </w:p>
        </w:tc>
        <w:tc>
          <w:tcPr>
            <w:tcW w:w="170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</w:tr>
      <w:tr>
        <w:trPr>
          <w:trHeight w:val="80" w:hRule="atLeast"/>
        </w:trPr>
        <w:tc>
          <w:tcPr>
            <w:tcW w:w="340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</w:t>
            </w:r>
            <w:r>
              <w:rPr>
                <w:rFonts w:cs="Times New Roman" w:ascii="Times New Roman" w:hAnsi="Times New Roman"/>
                <w:i/>
                <w:sz w:val="18"/>
                <w:szCs w:val="20"/>
              </w:rPr>
              <w:t xml:space="preserve"> (Longueur fémur droite)</w:t>
            </w:r>
          </w:p>
        </w:tc>
        <w:tc>
          <w:tcPr>
            <w:tcW w:w="170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  <w:tc>
          <w:tcPr>
            <w:tcW w:w="3402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A4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18"/>
                <w:szCs w:val="20"/>
              </w:rPr>
              <w:t>(Largeur bassin comprimé)</w:t>
            </w:r>
          </w:p>
        </w:tc>
        <w:tc>
          <w:tcPr>
            <w:tcW w:w="170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</w:tr>
      <w:tr>
        <w:trPr>
          <w:trHeight w:val="80" w:hRule="atLeast"/>
        </w:trPr>
        <w:tc>
          <w:tcPr>
            <w:tcW w:w="340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A1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G</w:t>
            </w:r>
            <w:r>
              <w:rPr>
                <w:rFonts w:cs="Times New Roman" w:ascii="Times New Roman" w:hAnsi="Times New Roman"/>
                <w:i/>
                <w:sz w:val="18"/>
                <w:szCs w:val="20"/>
              </w:rPr>
              <w:t xml:space="preserve"> (Longueur fémur gauche)</w:t>
            </w:r>
          </w:p>
        </w:tc>
        <w:tc>
          <w:tcPr>
            <w:tcW w:w="170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  <w:tc>
          <w:tcPr>
            <w:tcW w:w="3402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70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0"/>
          <w:szCs w:val="24"/>
        </w:rPr>
      </w:pPr>
      <w:r>
        <w:rPr>
          <w:rFonts w:cs="Times New Roman" w:ascii="Times New Roman" w:hAnsi="Times New Roman"/>
          <w:bCs/>
          <w:sz w:val="20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lang w:eastAsia="fr-FR"/>
        </w:rPr>
      </w:pPr>
      <w:r>
        <w:rPr>
          <w:rFonts w:cs="Times New Roman" w:ascii="Times New Roman" w:hAnsi="Times New Roman"/>
          <w:b/>
          <w:lang w:eastAsia="fr-FR"/>
        </w:rPr>
      </w:r>
      <w:r>
        <w:br w:type="page"/>
      </w:r>
    </w:p>
    <w:tbl>
      <w:tblPr>
        <w:tblStyle w:val="Grilledutableau"/>
        <w:tblW w:w="1020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44"/>
        <w:gridCol w:w="3260"/>
        <w:gridCol w:w="3403"/>
      </w:tblGrid>
      <w:tr>
        <w:trPr>
          <w:trHeight w:val="167" w:hRule="atLeast"/>
        </w:trPr>
        <w:tc>
          <w:tcPr>
            <w:tcW w:w="10207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pageBreakBefore/>
              <w:spacing w:lineRule="auto" w:line="240" w:before="120" w:after="12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MODELE DE FAUTEUIL ROULANT</w:t>
            </w:r>
          </w:p>
        </w:tc>
      </w:tr>
      <w:tr>
        <w:trPr>
          <w:trHeight w:val="167" w:hRule="atLeast"/>
        </w:trPr>
        <w:tc>
          <w:tcPr>
            <w:tcW w:w="3544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Modèle</w:t>
            </w:r>
          </w:p>
        </w:tc>
        <w:tc>
          <w:tcPr>
            <w:tcW w:w="666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 xml:space="preserve">❑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INVACARE Action 3</w:t>
            </w:r>
          </w:p>
        </w:tc>
      </w:tr>
      <w:tr>
        <w:trPr>
          <w:trHeight w:val="167" w:hRule="atLeast"/>
        </w:trPr>
        <w:tc>
          <w:tcPr>
            <w:tcW w:w="354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666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 xml:space="preserve">❑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INVACARE Action 4</w:t>
            </w:r>
          </w:p>
        </w:tc>
      </w:tr>
      <w:tr>
        <w:trPr>
          <w:trHeight w:val="167" w:hRule="atLeast"/>
        </w:trPr>
        <w:tc>
          <w:tcPr>
            <w:tcW w:w="354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666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 xml:space="preserve">❑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Autre : …………………………………………………………………………</w:t>
            </w:r>
          </w:p>
        </w:tc>
      </w:tr>
      <w:tr>
        <w:trPr>
          <w:trHeight w:val="65" w:hRule="atLeast"/>
        </w:trPr>
        <w:tc>
          <w:tcPr>
            <w:tcW w:w="3544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Mesure de l’assise</w:t>
            </w:r>
          </w:p>
        </w:tc>
        <w:tc>
          <w:tcPr>
            <w:tcW w:w="3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Hauteur avant</w:t>
            </w:r>
          </w:p>
        </w:tc>
        <w:tc>
          <w:tcPr>
            <w:tcW w:w="34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</w:tr>
      <w:tr>
        <w:trPr>
          <w:trHeight w:val="173" w:hRule="atLeast"/>
        </w:trPr>
        <w:tc>
          <w:tcPr>
            <w:tcW w:w="354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3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Largeur </w:t>
            </w:r>
          </w:p>
        </w:tc>
        <w:tc>
          <w:tcPr>
            <w:tcW w:w="34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</w:tr>
      <w:tr>
        <w:trPr>
          <w:trHeight w:val="60" w:hRule="atLeast"/>
        </w:trPr>
        <w:tc>
          <w:tcPr>
            <w:tcW w:w="354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3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Profondeur</w:t>
            </w:r>
          </w:p>
        </w:tc>
        <w:tc>
          <w:tcPr>
            <w:tcW w:w="34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lang w:eastAsia="fr-FR"/>
        </w:rPr>
      </w:pPr>
      <w:r>
        <w:rPr>
          <w:rFonts w:cs="Times New Roman" w:ascii="Times New Roman" w:hAnsi="Times New Roman"/>
          <w:b/>
          <w:lang w:eastAsia="fr-FR"/>
        </w:rPr>
      </w:r>
      <w:r>
        <w:br w:type="page"/>
      </w:r>
    </w:p>
    <w:p>
      <w:pPr>
        <w:pStyle w:val="Corpsdetexte"/>
        <w:numPr>
          <w:ilvl w:val="0"/>
          <w:numId w:val="0"/>
        </w:numPr>
        <w:shd w:val="clear" w:color="auto" w:fill="D9E2F3" w:themeFill="accent5" w:themeFillTint="33"/>
        <w:spacing w:before="0" w:after="0"/>
        <w:ind w:left="-142" w:right="-1" w:hanging="0"/>
        <w:outlineLvl w:val="1"/>
        <w:rPr>
          <w:rFonts w:ascii="Times New Roman" w:hAnsi="Times New Roman" w:cs="Times New Roman"/>
          <w:b/>
          <w:b/>
          <w:lang w:eastAsia="fr-FR"/>
        </w:rPr>
      </w:pPr>
      <w:r>
        <w:rPr>
          <w:rFonts w:cs="Times New Roman" w:ascii="Times New Roman" w:hAnsi="Times New Roman"/>
          <w:b/>
          <w:lang w:eastAsia="fr-FR"/>
        </w:rPr>
        <w:t xml:space="preserve">MATÉRIEL DE POSITIONNEMENT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Style w:val="Grilledutableau"/>
        <w:tblW w:w="1020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7"/>
        <w:gridCol w:w="2976"/>
        <w:gridCol w:w="2694"/>
      </w:tblGrid>
      <w:tr>
        <w:trPr>
          <w:trHeight w:val="167" w:hRule="atLeast"/>
        </w:trPr>
        <w:tc>
          <w:tcPr>
            <w:tcW w:w="10207" w:type="dxa"/>
            <w:gridSpan w:val="3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DOSSIER</w:t>
            </w:r>
          </w:p>
        </w:tc>
      </w:tr>
      <w:tr>
        <w:trPr>
          <w:trHeight w:val="141" w:hRule="atLeast"/>
        </w:trPr>
        <w:tc>
          <w:tcPr>
            <w:tcW w:w="453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Modèle</w:t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 xml:space="preserve">❑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INVACARE MatrX Elite Deep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 xml:space="preserve">❑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INVACARE MatrX Elite</w:t>
            </w:r>
          </w:p>
        </w:tc>
      </w:tr>
      <w:tr>
        <w:trPr>
          <w:trHeight w:val="140" w:hRule="atLeast"/>
        </w:trPr>
        <w:tc>
          <w:tcPr>
            <w:tcW w:w="453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567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 xml:space="preserve">❑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Libre choix du praticien, précisé : </w:t>
            </w:r>
          </w:p>
        </w:tc>
      </w:tr>
      <w:tr>
        <w:trPr>
          <w:trHeight w:val="307" w:hRule="atLeast"/>
        </w:trPr>
        <w:tc>
          <w:tcPr>
            <w:tcW w:w="45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Référence</w:t>
            </w:r>
          </w:p>
        </w:tc>
        <w:tc>
          <w:tcPr>
            <w:tcW w:w="567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………………………………………………………………………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Mesure</w:t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fr-FR"/>
              </w:rPr>
              <w:t xml:space="preserve">Hauteur 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Largeur 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</w:tr>
      <w:tr>
        <w:trPr>
          <w:trHeight w:val="167" w:hRule="atLeast"/>
        </w:trPr>
        <w:tc>
          <w:tcPr>
            <w:tcW w:w="10207" w:type="dxa"/>
            <w:gridSpan w:val="3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SOUTIEN LOMBAIRE</w:t>
            </w:r>
          </w:p>
        </w:tc>
      </w:tr>
      <w:tr>
        <w:trPr>
          <w:trHeight w:val="65" w:hRule="atLeast"/>
        </w:trPr>
        <w:tc>
          <w:tcPr>
            <w:tcW w:w="45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Flexion lombaire fixée</w:t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  <w:tr>
        <w:trPr>
          <w:trHeight w:val="65" w:hRule="atLeast"/>
        </w:trPr>
        <w:tc>
          <w:tcPr>
            <w:tcW w:w="45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Simulation de soutien lombaire douloureuse</w:t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  <w:tr>
        <w:trPr>
          <w:trHeight w:val="65" w:hRule="atLeast"/>
        </w:trPr>
        <w:tc>
          <w:tcPr>
            <w:tcW w:w="45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Ajout d’un soutien lombaire</w:t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  <w:tr>
        <w:trPr>
          <w:trHeight w:val="65" w:hRule="atLeast"/>
        </w:trPr>
        <w:tc>
          <w:tcPr>
            <w:tcW w:w="45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highlight w:val="yellow"/>
                <w:lang w:eastAsia="fr-FR"/>
              </w:rPr>
              <w:t>Mousse blanche INVACARE</w:t>
            </w: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fr-FR"/>
              </w:rPr>
              <w:tab/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color w:val="FF0000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color w:val="FF0000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FF0000"/>
                <w:sz w:val="20"/>
                <w:szCs w:val="20"/>
              </w:rPr>
              <w:t>Oui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color w:val="FF0000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color w:val="FF0000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FF0000"/>
                <w:sz w:val="20"/>
                <w:szCs w:val="20"/>
              </w:rPr>
              <w:t>Non</w:t>
            </w:r>
          </w:p>
        </w:tc>
      </w:tr>
      <w:tr>
        <w:trPr>
          <w:trHeight w:val="65" w:hRule="atLeast"/>
        </w:trPr>
        <w:tc>
          <w:tcPr>
            <w:tcW w:w="453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fr-FR"/>
              </w:rPr>
              <w:t>Si autre</w:t>
            </w:r>
            <w:ins w:id="4" w:author="Philippe MICHEL" w:date="2019-08-07T11:47:19Z">
              <w:r>
                <w:rPr>
                  <w:rFonts w:eastAsia="Times New Roman" w:cs="Times New Roman" w:ascii="Times New Roman" w:hAnsi="Times New Roman"/>
                  <w:color w:val="FF0000"/>
                  <w:sz w:val="20"/>
                  <w:szCs w:val="20"/>
                  <w:lang w:eastAsia="fr-FR"/>
                </w:rPr>
                <w:commentReference w:id="5"/>
              </w:r>
            </w:ins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fr-FR"/>
              </w:rPr>
              <w:t xml:space="preserve"> modèle</w:t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Marque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</w:p>
        </w:tc>
      </w:tr>
      <w:tr>
        <w:trPr>
          <w:trHeight w:val="65" w:hRule="atLeast"/>
        </w:trPr>
        <w:tc>
          <w:tcPr>
            <w:tcW w:w="453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Référence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</w:p>
        </w:tc>
      </w:tr>
      <w:tr>
        <w:trPr>
          <w:trHeight w:val="173" w:hRule="atLeast"/>
        </w:trPr>
        <w:tc>
          <w:tcPr>
            <w:tcW w:w="453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fr-FR"/>
              </w:rPr>
              <w:t>Epaisseur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fr-FR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|__|__|__|, |__| cm </w:t>
            </w:r>
            <w:r>
              <w:rPr>
                <w:rFonts w:cs="Times New Roman" w:ascii="Times New Roman" w:hAnsi="Times New Roman"/>
                <w:color w:val="FF0000"/>
                <w:sz w:val="20"/>
                <w:szCs w:val="20"/>
              </w:rPr>
              <w:t>2 décimales</w:t>
            </w:r>
          </w:p>
        </w:tc>
      </w:tr>
      <w:tr>
        <w:trPr>
          <w:trHeight w:val="173" w:hRule="atLeast"/>
        </w:trPr>
        <w:tc>
          <w:tcPr>
            <w:tcW w:w="45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167" w:hRule="atLeast"/>
        </w:trPr>
        <w:tc>
          <w:tcPr>
            <w:tcW w:w="10207" w:type="dxa"/>
            <w:gridSpan w:val="3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COUSSIN</w:t>
            </w:r>
          </w:p>
        </w:tc>
      </w:tr>
      <w:tr>
        <w:trPr>
          <w:trHeight w:val="78" w:hRule="atLeast"/>
        </w:trPr>
        <w:tc>
          <w:tcPr>
            <w:tcW w:w="453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Modèle</w:t>
            </w:r>
          </w:p>
        </w:tc>
        <w:tc>
          <w:tcPr>
            <w:tcW w:w="567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 xml:space="preserve">❑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MatrX Libra coupé en 2 sur le devant</w:t>
            </w:r>
          </w:p>
        </w:tc>
      </w:tr>
      <w:tr>
        <w:trPr>
          <w:trHeight w:val="78" w:hRule="atLeast"/>
        </w:trPr>
        <w:tc>
          <w:tcPr>
            <w:tcW w:w="453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567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 xml:space="preserve">❑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INVACARE Flotech sol Xtra   </w:t>
            </w: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fr-FR"/>
              </w:rPr>
              <w:t xml:space="preserve">A ENLEVER </w:t>
            </w:r>
          </w:p>
        </w:tc>
      </w:tr>
      <w:tr>
        <w:trPr>
          <w:trHeight w:val="78" w:hRule="atLeast"/>
        </w:trPr>
        <w:tc>
          <w:tcPr>
            <w:tcW w:w="453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567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 xml:space="preserve">❑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VICAIR adjuster </w:t>
            </w: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fr-FR"/>
              </w:rPr>
              <w:t>10</w:t>
            </w:r>
          </w:p>
        </w:tc>
      </w:tr>
      <w:tr>
        <w:trPr>
          <w:trHeight w:val="78" w:hRule="atLeast"/>
        </w:trPr>
        <w:tc>
          <w:tcPr>
            <w:tcW w:w="453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567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 xml:space="preserve">❑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Libre choix du praticien, précisé : 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Mesures</w:t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Profondeur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Largeur 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</w:tr>
      <w:tr>
        <w:trPr>
          <w:trHeight w:val="307" w:hRule="atLeast"/>
        </w:trPr>
        <w:tc>
          <w:tcPr>
            <w:tcW w:w="45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highlight w:val="yellow"/>
                <w:lang w:eastAsia="fr-FR"/>
              </w:rPr>
              <w:t>épaisseur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07" w:hRule="atLeast"/>
        </w:trPr>
        <w:tc>
          <w:tcPr>
            <w:tcW w:w="10207" w:type="dxa"/>
            <w:gridSpan w:val="3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CEINTURE</w:t>
            </w:r>
          </w:p>
        </w:tc>
      </w:tr>
      <w:tr>
        <w:trPr>
          <w:trHeight w:val="231" w:hRule="atLeast"/>
        </w:trPr>
        <w:tc>
          <w:tcPr>
            <w:tcW w:w="4537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Obliquité du bassin</w:t>
            </w:r>
          </w:p>
        </w:tc>
        <w:tc>
          <w:tcPr>
            <w:tcW w:w="567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Oui, non réductible</w:t>
            </w:r>
          </w:p>
        </w:tc>
      </w:tr>
      <w:tr>
        <w:trPr>
          <w:trHeight w:val="229" w:hRule="atLeast"/>
        </w:trPr>
        <w:tc>
          <w:tcPr>
            <w:tcW w:w="453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  <w:bookmarkStart w:id="5" w:name="_GoBack"/>
            <w:bookmarkStart w:id="6" w:name="_GoBack"/>
            <w:bookmarkEnd w:id="6"/>
          </w:p>
        </w:tc>
        <w:tc>
          <w:tcPr>
            <w:tcW w:w="567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Oui, réductible</w:t>
            </w:r>
          </w:p>
        </w:tc>
      </w:tr>
      <w:tr>
        <w:trPr>
          <w:trHeight w:val="229" w:hRule="atLeast"/>
        </w:trPr>
        <w:tc>
          <w:tcPr>
            <w:tcW w:w="4537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567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  <w:tr>
        <w:trPr>
          <w:trHeight w:val="231" w:hRule="atLeast"/>
        </w:trPr>
        <w:tc>
          <w:tcPr>
            <w:tcW w:w="45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Modèle</w:t>
            </w:r>
          </w:p>
        </w:tc>
        <w:tc>
          <w:tcPr>
            <w:tcW w:w="29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 xml:space="preserve">❑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4 points BP INVACARE</w:t>
            </w:r>
          </w:p>
        </w:tc>
        <w:tc>
          <w:tcPr>
            <w:tcW w:w="269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 xml:space="preserve">❑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2 points Evoflex</w:t>
            </w:r>
          </w:p>
        </w:tc>
      </w:tr>
      <w:tr>
        <w:trPr>
          <w:trHeight w:val="231" w:hRule="atLeast"/>
        </w:trPr>
        <w:tc>
          <w:tcPr>
            <w:tcW w:w="45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fr-FR"/>
              </w:rPr>
              <w:t>référence</w:t>
            </w:r>
          </w:p>
        </w:tc>
        <w:tc>
          <w:tcPr>
            <w:tcW w:w="29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</w:r>
          </w:p>
        </w:tc>
        <w:tc>
          <w:tcPr>
            <w:tcW w:w="269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Grilledutableau"/>
        <w:tblW w:w="1020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7"/>
        <w:gridCol w:w="2976"/>
        <w:gridCol w:w="2694"/>
      </w:tblGrid>
      <w:tr>
        <w:trPr>
          <w:trHeight w:val="307" w:hRule="atLeast"/>
        </w:trPr>
        <w:tc>
          <w:tcPr>
            <w:tcW w:w="10207" w:type="dxa"/>
            <w:gridSpan w:val="3"/>
            <w:tcBorders/>
            <w:shd w:color="auto" w:fill="E7E6E6" w:themeFill="background2" w:val="clear"/>
            <w:vAlign w:val="center"/>
          </w:tcPr>
          <w:p>
            <w:pPr>
              <w:pStyle w:val="Normal"/>
              <w:pageBreakBefore/>
              <w:spacing w:lineRule="auto" w:line="240" w:before="120" w:after="12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COMPLÉMENTS</w:t>
            </w:r>
          </w:p>
        </w:tc>
      </w:tr>
      <w:tr>
        <w:trPr>
          <w:trHeight w:val="307" w:hRule="atLeast"/>
        </w:trPr>
        <w:tc>
          <w:tcPr>
            <w:tcW w:w="10207" w:type="dxa"/>
            <w:gridSpan w:val="3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DEMI-BISEAU CRURAL </w:t>
            </w:r>
            <w:r>
              <w:rPr>
                <w:rFonts w:cs="Times New Roman" w:ascii="Times New Roman" w:hAnsi="Times New Roman"/>
                <w:b/>
                <w:color w:val="FF0000"/>
                <w:sz w:val="20"/>
                <w:szCs w:val="20"/>
              </w:rPr>
              <w:t>à mettre dans le chapitre coussin</w:t>
            </w:r>
          </w:p>
        </w:tc>
      </w:tr>
      <w:tr>
        <w:trPr>
          <w:trHeight w:val="307" w:hRule="atLeast"/>
        </w:trPr>
        <w:tc>
          <w:tcPr>
            <w:tcW w:w="4537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Insertion d’un demi-biseau crural </w:t>
            </w: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highlight w:val="yellow"/>
                <w:lang w:eastAsia="fr-FR"/>
              </w:rPr>
              <w:t>du côté 1/2plégique</w:t>
            </w:r>
          </w:p>
        </w:tc>
        <w:tc>
          <w:tcPr>
            <w:tcW w:w="297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694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  <w:tr>
        <w:trPr>
          <w:trHeight w:val="307" w:hRule="atLeast"/>
        </w:trPr>
        <w:tc>
          <w:tcPr>
            <w:tcW w:w="4537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Pointe INVACARE 2,8cm doublé (soit 5,6cm)</w:t>
            </w:r>
          </w:p>
        </w:tc>
        <w:tc>
          <w:tcPr>
            <w:tcW w:w="297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694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restart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Si « Non », préciser :</w:t>
            </w:r>
            <w:ins w:id="5" w:author="Philippe MICHEL" w:date="2019-08-07T11:50:02Z">
              <w:r>
                <w:rPr>
                  <w:rFonts w:eastAsia="Times New Roman" w:cs="Times New Roman" w:ascii="Times New Roman" w:hAnsi="Times New Roman"/>
                  <w:sz w:val="20"/>
                  <w:szCs w:val="20"/>
                  <w:lang w:eastAsia="fr-FR"/>
                </w:rPr>
                <w:commentReference w:id="6"/>
              </w:r>
            </w:ins>
          </w:p>
        </w:tc>
        <w:tc>
          <w:tcPr>
            <w:tcW w:w="297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Marque</w:t>
            </w:r>
          </w:p>
        </w:tc>
        <w:tc>
          <w:tcPr>
            <w:tcW w:w="2694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Modèle</w:t>
            </w:r>
          </w:p>
        </w:tc>
        <w:tc>
          <w:tcPr>
            <w:tcW w:w="2694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4537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Forme</w:t>
            </w:r>
          </w:p>
        </w:tc>
        <w:tc>
          <w:tcPr>
            <w:tcW w:w="297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Biseau en pointe</w:t>
            </w:r>
          </w:p>
        </w:tc>
        <w:tc>
          <w:tcPr>
            <w:tcW w:w="2694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Autre, précisé : …………...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restart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Mesures</w:t>
            </w:r>
          </w:p>
        </w:tc>
        <w:tc>
          <w:tcPr>
            <w:tcW w:w="297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Profondeur</w:t>
            </w:r>
          </w:p>
        </w:tc>
        <w:tc>
          <w:tcPr>
            <w:tcW w:w="2694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fr-FR"/>
              </w:rPr>
              <w:t>hauteur</w:t>
            </w:r>
          </w:p>
        </w:tc>
        <w:tc>
          <w:tcPr>
            <w:tcW w:w="2694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|__|__|__|, |__| cm</w:t>
            </w:r>
          </w:p>
        </w:tc>
      </w:tr>
      <w:tr>
        <w:trPr>
          <w:trHeight w:val="307" w:hRule="atLeast"/>
        </w:trPr>
        <w:tc>
          <w:tcPr>
            <w:tcW w:w="10207" w:type="dxa"/>
            <w:gridSpan w:val="3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Segoe UI Symbol" w:hAnsi="Segoe UI Symbol" w:cs="Segoe UI Symbol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BASE </w:t>
            </w:r>
            <w:r>
              <w:rPr>
                <w:rFonts w:cs="Times New Roman" w:ascii="Times New Roman" w:hAnsi="Times New Roman"/>
                <w:b/>
                <w:color w:val="FF0000"/>
                <w:sz w:val="20"/>
                <w:szCs w:val="20"/>
              </w:rPr>
              <w:t>AEH</w:t>
            </w:r>
          </w:p>
        </w:tc>
      </w:tr>
      <w:tr>
        <w:trPr>
          <w:trHeight w:val="307" w:hRule="atLeast"/>
        </w:trPr>
        <w:tc>
          <w:tcPr>
            <w:tcW w:w="4537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Insertion d’une base </w:t>
            </w: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fr-FR"/>
              </w:rPr>
              <w:t>anti effet hamac</w:t>
            </w:r>
          </w:p>
        </w:tc>
        <w:tc>
          <w:tcPr>
            <w:tcW w:w="297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694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  <w:tr>
        <w:trPr>
          <w:trHeight w:val="307" w:hRule="atLeast"/>
        </w:trPr>
        <w:tc>
          <w:tcPr>
            <w:tcW w:w="4537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Anti Effet Hamac INVACARE</w:t>
            </w:r>
          </w:p>
        </w:tc>
        <w:tc>
          <w:tcPr>
            <w:tcW w:w="297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694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restart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Si « Non », préciser :</w:t>
            </w:r>
            <w:ins w:id="6" w:author="Philippe MICHEL" w:date="2019-08-07T11:50:19Z">
              <w:r>
                <w:rPr>
                  <w:rFonts w:eastAsia="Times New Roman" w:cs="Times New Roman" w:ascii="Times New Roman" w:hAnsi="Times New Roman"/>
                  <w:sz w:val="20"/>
                  <w:szCs w:val="20"/>
                  <w:lang w:eastAsia="fr-FR"/>
                </w:rPr>
                <w:commentReference w:id="7"/>
              </w:r>
            </w:ins>
          </w:p>
        </w:tc>
        <w:tc>
          <w:tcPr>
            <w:tcW w:w="297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Marque</w:t>
            </w:r>
          </w:p>
        </w:tc>
        <w:tc>
          <w:tcPr>
            <w:tcW w:w="2694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Modèle</w:t>
            </w:r>
          </w:p>
        </w:tc>
        <w:tc>
          <w:tcPr>
            <w:tcW w:w="2694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10207" w:type="dxa"/>
            <w:gridSpan w:val="3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GUIDES PELVIENS</w:t>
            </w:r>
          </w:p>
        </w:tc>
      </w:tr>
      <w:tr>
        <w:trPr>
          <w:trHeight w:val="307" w:hRule="atLeast"/>
        </w:trPr>
        <w:tc>
          <w:tcPr>
            <w:tcW w:w="4537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fr-FR"/>
              </w:rPr>
              <w:t>Adjonction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 de guides </w:t>
            </w: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fr-FR"/>
              </w:rPr>
              <w:t>pelviens</w:t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Style w:val="Grilledutableau"/>
        <w:tblW w:w="1020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7"/>
        <w:gridCol w:w="2976"/>
        <w:gridCol w:w="2694"/>
      </w:tblGrid>
      <w:tr>
        <w:trPr>
          <w:trHeight w:val="307" w:hRule="atLeast"/>
        </w:trPr>
        <w:tc>
          <w:tcPr>
            <w:tcW w:w="10207" w:type="dxa"/>
            <w:gridSpan w:val="3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ADJONCTIONS POUR LES MEMBRES SUPÉRIEURS</w:t>
            </w:r>
            <w:ins w:id="7" w:author="Philippe MICHEL" w:date="2019-08-07T11:51:27Z">
              <w:r>
                <w:rPr>
                  <w:rFonts w:cs="Segoe UI Symbol" w:ascii="Segoe UI Symbol" w:hAnsi="Segoe UI Symbol"/>
                  <w:b/>
                  <w:sz w:val="20"/>
                  <w:szCs w:val="20"/>
                </w:rPr>
                <w:commentReference w:id="8"/>
              </w:r>
            </w:ins>
          </w:p>
        </w:tc>
      </w:tr>
      <w:tr>
        <w:trPr>
          <w:trHeight w:val="307" w:hRule="atLeast"/>
        </w:trPr>
        <w:tc>
          <w:tcPr>
            <w:tcW w:w="4537" w:type="dxa"/>
            <w:vMerge w:val="restart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Tablette</w:t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Marque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Modèle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restart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Hémi-tablette</w:t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Marque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Modèle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restart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Accoudoir</w:t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Marque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Modèle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restart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Gouttières</w:t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Marque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Modèle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restart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Coussin</w:t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Marque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Modèle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restart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Autre</w:t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Marque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4537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9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Modèle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6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………………………………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</w:t>
            </w:r>
          </w:p>
        </w:tc>
      </w:tr>
    </w:tbl>
    <w:p>
      <w:pPr>
        <w:pStyle w:val="Normal"/>
        <w:spacing w:before="0" w:after="12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Style w:val="Grilledutableau"/>
        <w:tblW w:w="1020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44"/>
        <w:gridCol w:w="3260"/>
        <w:gridCol w:w="3403"/>
      </w:tblGrid>
      <w:tr>
        <w:trPr>
          <w:trHeight w:val="60" w:hRule="atLeast"/>
        </w:trPr>
        <w:tc>
          <w:tcPr>
            <w:tcW w:w="35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matériel de positionnement </w:t>
            </w: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fr-FR"/>
              </w:rPr>
              <w:t>compatible avec le FR</w:t>
            </w:r>
          </w:p>
        </w:tc>
        <w:tc>
          <w:tcPr>
            <w:tcW w:w="3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34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  <w:tr>
        <w:trPr>
          <w:trHeight w:val="60" w:hRule="atLeast"/>
        </w:trPr>
        <w:tc>
          <w:tcPr>
            <w:tcW w:w="35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Fixation optimale</w:t>
            </w:r>
          </w:p>
        </w:tc>
        <w:tc>
          <w:tcPr>
            <w:tcW w:w="3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34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</w:tr>
    </w:tbl>
    <w:p>
      <w:pPr>
        <w:sectPr>
          <w:headerReference w:type="default" r:id="rId7"/>
          <w:headerReference w:type="first" r:id="rId8"/>
          <w:footerReference w:type="default" r:id="rId9"/>
          <w:type w:val="nextPage"/>
          <w:pgSz w:w="11906" w:h="16838"/>
          <w:pgMar w:left="1134" w:right="1134" w:header="454" w:top="1134" w:footer="454" w:bottom="113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Corpsdetexte"/>
        <w:spacing w:before="0" w:after="0"/>
        <w:rPr>
          <w:rFonts w:ascii="Times New Roman" w:hAnsi="Times New Roman" w:cs="Times New Roman"/>
          <w:lang w:eastAsia="fr-FR"/>
        </w:rPr>
      </w:pPr>
      <w:r>
        <w:rPr>
          <w:rFonts w:cs="Times New Roman" w:ascii="Times New Roman" w:hAnsi="Times New Roman"/>
          <w:lang w:eastAsia="fr-FR"/>
        </w:rPr>
      </w:r>
    </w:p>
    <w:p>
      <w:pPr>
        <w:pStyle w:val="Normal"/>
        <w:rPr/>
      </w:pPr>
      <w:r>
        <w:rPr/>
      </w:r>
    </w:p>
    <w:tbl>
      <w:tblPr>
        <w:tblStyle w:val="Grilledutableau"/>
        <w:tblW w:w="1020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02"/>
        <w:gridCol w:w="2552"/>
        <w:gridCol w:w="2553"/>
      </w:tblGrid>
      <w:tr>
        <w:trPr>
          <w:trHeight w:val="454" w:hRule="atLeast"/>
        </w:trPr>
        <w:tc>
          <w:tcPr>
            <w:tcW w:w="10207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0"/>
              </w:rPr>
              <w:t>REALISATION DES PARCOURS</w:t>
            </w:r>
          </w:p>
        </w:tc>
      </w:tr>
      <w:tr>
        <w:trPr/>
        <w:tc>
          <w:tcPr>
            <w:tcW w:w="5102" w:type="dxa"/>
            <w:tcBorders>
              <w:left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  <w:tc>
          <w:tcPr>
            <w:tcW w:w="5105" w:type="dxa"/>
            <w:gridSpan w:val="2"/>
            <w:tcBorders>
              <w:left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120" w:after="160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</w:r>
          </w:p>
        </w:tc>
      </w:tr>
      <w:tr>
        <w:trPr/>
        <w:tc>
          <w:tcPr>
            <w:tcW w:w="5102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 xml:space="preserve">Date de la visite </w:t>
            </w:r>
          </w:p>
        </w:tc>
        <w:tc>
          <w:tcPr>
            <w:tcW w:w="510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120" w:after="160"/>
              <w:rPr>
                <w:rFonts w:ascii="Times New Roman" w:hAnsi="Times New Roman" w:cs="Times New Roman"/>
                <w:color w:val="808080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|__|__| / |__|__| / |__|__|__|__|</w:t>
            </w:r>
          </w:p>
        </w:tc>
      </w:tr>
      <w:tr>
        <w:trPr/>
        <w:tc>
          <w:tcPr>
            <w:tcW w:w="5102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FR conforme à la fiche de mesure</w:t>
            </w:r>
          </w:p>
        </w:tc>
        <w:tc>
          <w:tcPr>
            <w:tcW w:w="2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5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Non, précisé : </w:t>
            </w:r>
          </w:p>
        </w:tc>
      </w:tr>
      <w:tr>
        <w:trPr/>
        <w:tc>
          <w:tcPr>
            <w:tcW w:w="5102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  <w:t>Matériel de positionnement conforme à la fiche de mesure</w:t>
            </w:r>
          </w:p>
        </w:tc>
        <w:tc>
          <w:tcPr>
            <w:tcW w:w="25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5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Non, précisé :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1020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44"/>
        <w:gridCol w:w="6662"/>
      </w:tblGrid>
      <w:tr>
        <w:trPr>
          <w:trHeight w:val="167" w:hRule="atLeast"/>
        </w:trPr>
        <w:tc>
          <w:tcPr>
            <w:tcW w:w="10206" w:type="dxa"/>
            <w:gridSpan w:val="2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MESURE DE L’ANGLE POPLITÉ</w:t>
            </w:r>
          </w:p>
        </w:tc>
      </w:tr>
      <w:tr>
        <w:trPr>
          <w:trHeight w:val="294" w:hRule="atLeast"/>
        </w:trPr>
        <w:tc>
          <w:tcPr>
            <w:tcW w:w="35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Angle Poplité du côté hémiplégique</w:t>
            </w:r>
          </w:p>
        </w:tc>
        <w:tc>
          <w:tcPr>
            <w:tcW w:w="66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|__|__|, |__| ° degrés </w:t>
            </w:r>
            <w:r>
              <w:rPr>
                <w:rFonts w:cs="Times New Roman" w:ascii="Times New Roman" w:hAnsi="Times New Roman"/>
                <w:color w:val="FF0000"/>
                <w:sz w:val="20"/>
                <w:szCs w:val="20"/>
              </w:rPr>
              <w:t>enlever la décimale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lang w:eastAsia="fr-FR"/>
        </w:rPr>
      </w:pPr>
      <w:r>
        <w:rPr>
          <w:rFonts w:cs="Times New Roman" w:ascii="Times New Roman" w:hAnsi="Times New Roman"/>
          <w:b/>
          <w:lang w:eastAsia="fr-FR"/>
        </w:rPr>
      </w:r>
      <w:r>
        <w:br w:type="page"/>
      </w:r>
    </w:p>
    <w:p>
      <w:pPr>
        <w:pStyle w:val="Corpsdetexte"/>
        <w:numPr>
          <w:ilvl w:val="0"/>
          <w:numId w:val="0"/>
        </w:numPr>
        <w:shd w:val="clear" w:color="auto" w:fill="D9E2F3" w:themeFill="accent5" w:themeFillTint="33"/>
        <w:spacing w:before="0" w:after="240"/>
        <w:ind w:left="-142" w:right="-1" w:hanging="0"/>
        <w:outlineLvl w:val="1"/>
        <w:rPr>
          <w:rFonts w:ascii="Times New Roman" w:hAnsi="Times New Roman" w:cs="Times New Roman"/>
          <w:b/>
          <w:b/>
          <w:lang w:eastAsia="fr-FR"/>
        </w:rPr>
      </w:pPr>
      <w:r>
        <w:rPr>
          <w:rFonts w:cs="Times New Roman" w:ascii="Times New Roman" w:hAnsi="Times New Roman"/>
          <w:b/>
          <w:lang w:eastAsia="fr-FR"/>
        </w:rPr>
        <w:t>PARCOURS 1</w:t>
      </w:r>
    </w:p>
    <w:tbl>
      <w:tblPr>
        <w:tblStyle w:val="Grilledutableau"/>
        <w:tblW w:w="10225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10"/>
        <w:gridCol w:w="1699"/>
        <w:gridCol w:w="2268"/>
        <w:gridCol w:w="2127"/>
        <w:gridCol w:w="20"/>
      </w:tblGrid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commentRangeStart w:id="9"/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Déplacement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  <w:commentRangeEnd w:id="9"/>
            <w:r>
              <w:commentReference w:id="9"/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 libre pendant 10 minutes effectué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fr-FR"/>
              </w:rPr>
              <w:t>Ajustement du matériel de positionnement : OUI  NON  NA         aide à l’installation du patient par l’ergo effectué : OUI NON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Evaluation de la posture sur les 3 items du MCPAA 2.0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fr-FR"/>
              </w:rPr>
              <w:t xml:space="preserve">avant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le parcours imposé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4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>Item d’évaluation</w:t>
            </w:r>
          </w:p>
        </w:tc>
        <w:tc>
          <w:tcPr>
            <w:tcW w:w="611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>Cotation de l’alignement</w:t>
            </w:r>
          </w:p>
        </w:tc>
      </w:tr>
      <w:tr>
        <w:trPr>
          <w:trHeight w:val="397" w:hRule="atLeast"/>
        </w:trPr>
        <w:tc>
          <w:tcPr>
            <w:tcW w:w="4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1.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OBLIQUITE DU BASSIN</w:t>
            </w: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 </w:t>
            </w:r>
          </w:p>
        </w:tc>
        <w:tc>
          <w:tcPr>
            <w:tcW w:w="611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0"/>
                <w:szCs w:val="24"/>
              </w:rPr>
              <w:t>Il faut une colonne de + pour D ou G</w:t>
            </w:r>
          </w:p>
        </w:tc>
      </w:tr>
      <w:tr>
        <w:trPr>
          <w:trHeight w:val="397" w:hRule="atLeast"/>
        </w:trPr>
        <w:tc>
          <w:tcPr>
            <w:tcW w:w="4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3. </w:t>
            </w:r>
            <w:r>
              <w:rPr>
                <w:rFonts w:cs="Times New Roman" w:ascii="Times New Roman" w:hAnsi="Times New Roman"/>
                <w:color w:val="FF0000"/>
                <w:sz w:val="20"/>
                <w:szCs w:val="20"/>
              </w:rPr>
              <w:t>RETROVERSION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DU BASSIN </w:t>
            </w:r>
          </w:p>
        </w:tc>
        <w:tc>
          <w:tcPr>
            <w:tcW w:w="611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4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12.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INCLINAISON LATÉRALE DU TRONC</w:t>
            </w:r>
          </w:p>
        </w:tc>
        <w:tc>
          <w:tcPr>
            <w:tcW w:w="611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FF0000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0"/>
                <w:szCs w:val="24"/>
              </w:rPr>
              <w:t>1 colonne de +</w:t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</w:r>
          </w:p>
        </w:tc>
        <w:tc>
          <w:tcPr>
            <w:tcW w:w="2127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  <w:lang w:eastAsia="fr-FR"/>
              </w:rPr>
              <w:t>ème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 déplacement libre pendant 10 minutes effectué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Réalisation du parcours imposé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yellow"/>
                <w:lang w:eastAsia="fr-F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highlight w:val="yellow"/>
                <w:lang w:eastAsia="fr-FR"/>
              </w:rPr>
              <w:t>si non : préciser pourquoi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color w:val="FF0000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Le parcours imposé a été réalisé correctement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Evaluation de la posture sur les 3 items du MCPAA 2.0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fr-FR"/>
              </w:rPr>
              <w:t xml:space="preserve">après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le parcours imposé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4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>Item d’évaluation</w:t>
            </w:r>
          </w:p>
        </w:tc>
        <w:tc>
          <w:tcPr>
            <w:tcW w:w="611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>Cotation de l’alignement</w:t>
            </w:r>
          </w:p>
        </w:tc>
      </w:tr>
      <w:tr>
        <w:trPr>
          <w:trHeight w:val="397" w:hRule="atLeast"/>
        </w:trPr>
        <w:tc>
          <w:tcPr>
            <w:tcW w:w="4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1.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OBLIQUITE DU BASSIN</w:t>
            </w: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 </w:t>
            </w:r>
          </w:p>
        </w:tc>
        <w:tc>
          <w:tcPr>
            <w:tcW w:w="611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FF0000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0"/>
                <w:szCs w:val="24"/>
              </w:rPr>
              <w:t>+ colonne D / G</w:t>
            </w:r>
          </w:p>
        </w:tc>
      </w:tr>
      <w:tr>
        <w:trPr>
          <w:trHeight w:val="397" w:hRule="atLeast"/>
        </w:trPr>
        <w:tc>
          <w:tcPr>
            <w:tcW w:w="4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3. </w:t>
            </w:r>
            <w:r>
              <w:rPr>
                <w:rFonts w:cs="Times New Roman" w:ascii="Times New Roman" w:hAnsi="Times New Roman"/>
                <w:color w:val="FF0000"/>
                <w:sz w:val="20"/>
                <w:szCs w:val="20"/>
              </w:rPr>
              <w:t>RETROVERSION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DU BASSIN </w:t>
            </w:r>
          </w:p>
        </w:tc>
        <w:tc>
          <w:tcPr>
            <w:tcW w:w="611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4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12.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INCLINAISON LATÉRALE DU TRONC</w:t>
            </w:r>
          </w:p>
        </w:tc>
        <w:tc>
          <w:tcPr>
            <w:tcW w:w="611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FF0000"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0"/>
                <w:szCs w:val="24"/>
              </w:rPr>
              <w:t>+ colonne D / G</w:t>
            </w:r>
          </w:p>
        </w:tc>
      </w:tr>
    </w:tbl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rFonts w:ascii="Times New Roman" w:hAnsi="Times New Roman" w:cs="Times New Roman"/>
          <w:b/>
          <w:b/>
          <w:lang w:eastAsia="fr-FR"/>
        </w:rPr>
      </w:pPr>
      <w:r>
        <w:rPr>
          <w:rFonts w:cs="Times New Roman" w:ascii="Times New Roman" w:hAnsi="Times New Roman"/>
          <w:b/>
          <w:lang w:eastAsia="fr-FR"/>
        </w:rPr>
      </w:r>
      <w:r>
        <w:br w:type="page"/>
      </w:r>
    </w:p>
    <w:p>
      <w:pPr>
        <w:pStyle w:val="Corpsdetexte"/>
        <w:numPr>
          <w:ilvl w:val="0"/>
          <w:numId w:val="0"/>
        </w:numPr>
        <w:shd w:val="clear" w:color="auto" w:fill="D9E2F3" w:themeFill="accent5" w:themeFillTint="33"/>
        <w:spacing w:before="0" w:after="240"/>
        <w:ind w:left="-142" w:right="-1" w:hanging="0"/>
        <w:outlineLvl w:val="1"/>
        <w:rPr>
          <w:rFonts w:ascii="Times New Roman" w:hAnsi="Times New Roman" w:cs="Times New Roman"/>
          <w:b/>
          <w:b/>
          <w:color w:val="FF0000"/>
          <w:lang w:eastAsia="fr-FR"/>
        </w:rPr>
      </w:pPr>
      <w:r>
        <w:rPr>
          <w:rFonts w:cs="Times New Roman" w:ascii="Times New Roman" w:hAnsi="Times New Roman"/>
          <w:b/>
          <w:lang w:eastAsia="fr-FR"/>
        </w:rPr>
        <w:t>PARCOURS 2</w:t>
      </w:r>
      <w:r>
        <w:rPr>
          <w:rFonts w:cs="Times New Roman" w:ascii="Times New Roman" w:hAnsi="Times New Roman"/>
          <w:b/>
          <w:color w:val="FF0000"/>
          <w:lang w:eastAsia="fr-FR"/>
        </w:rPr>
        <w:t xml:space="preserve"> mêmes remarques que parcours 1</w:t>
      </w:r>
    </w:p>
    <w:tbl>
      <w:tblPr>
        <w:tblStyle w:val="Grilledutableau"/>
        <w:tblW w:w="10225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08"/>
        <w:gridCol w:w="1701"/>
        <w:gridCol w:w="2268"/>
        <w:gridCol w:w="2127"/>
        <w:gridCol w:w="20"/>
      </w:tblGrid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Respect de l’intervalle d’au moins une heure entre chaque parcours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Déplacement libre pendant 10 minutes effectué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Evaluation de la posture sur les 3 items du MCPAA 2.0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fr-FR"/>
              </w:rPr>
              <w:t xml:space="preserve">avant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le parcours imposé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41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>Item d’évaluation</w:t>
            </w:r>
          </w:p>
        </w:tc>
        <w:tc>
          <w:tcPr>
            <w:tcW w:w="6116" w:type="dxa"/>
            <w:gridSpan w:val="4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>Cotation de l’alignement</w:t>
            </w:r>
          </w:p>
        </w:tc>
      </w:tr>
      <w:tr>
        <w:trPr>
          <w:trHeight w:val="397" w:hRule="atLeast"/>
        </w:trPr>
        <w:tc>
          <w:tcPr>
            <w:tcW w:w="4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1.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OBLIQUITE DU BASSIN</w:t>
            </w: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 </w:t>
            </w:r>
          </w:p>
        </w:tc>
        <w:tc>
          <w:tcPr>
            <w:tcW w:w="611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4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3.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BASCULE DU BASSIN </w:t>
            </w:r>
          </w:p>
        </w:tc>
        <w:tc>
          <w:tcPr>
            <w:tcW w:w="611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4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12.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INCLINAISON LATÉRALE DU TRONC</w:t>
            </w:r>
          </w:p>
        </w:tc>
        <w:tc>
          <w:tcPr>
            <w:tcW w:w="611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</w:r>
          </w:p>
        </w:tc>
        <w:tc>
          <w:tcPr>
            <w:tcW w:w="2127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  <w:lang w:eastAsia="fr-FR"/>
              </w:rPr>
              <w:t>ème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 déplacement libre pendant 10 minutes effectué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Réalisation du parcours imposé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Le parcours imposé a été réalisé correctement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Evaluation de la posture sur les 3 items du MCPAA 2.0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fr-FR"/>
              </w:rPr>
              <w:t xml:space="preserve">après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le parcours imposé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41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>Item d’évaluation</w:t>
            </w:r>
          </w:p>
        </w:tc>
        <w:tc>
          <w:tcPr>
            <w:tcW w:w="6116" w:type="dxa"/>
            <w:gridSpan w:val="4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>Cotation de l’alignement</w:t>
            </w:r>
          </w:p>
        </w:tc>
      </w:tr>
      <w:tr>
        <w:trPr>
          <w:trHeight w:val="397" w:hRule="atLeast"/>
        </w:trPr>
        <w:tc>
          <w:tcPr>
            <w:tcW w:w="4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1.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OBLIQUITE DU BASSIN</w:t>
            </w: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 </w:t>
            </w:r>
          </w:p>
        </w:tc>
        <w:tc>
          <w:tcPr>
            <w:tcW w:w="611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4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3.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BASCULE DU BASSIN </w:t>
            </w:r>
          </w:p>
        </w:tc>
        <w:tc>
          <w:tcPr>
            <w:tcW w:w="611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4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12.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INCLINAISON LATÉRALE DU TRONC</w:t>
            </w:r>
          </w:p>
        </w:tc>
        <w:tc>
          <w:tcPr>
            <w:tcW w:w="611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lang w:eastAsia="fr-FR"/>
        </w:rPr>
      </w:pPr>
      <w:r>
        <w:rPr>
          <w:rFonts w:cs="Times New Roman" w:ascii="Times New Roman" w:hAnsi="Times New Roman"/>
          <w:b/>
          <w:lang w:eastAsia="fr-FR"/>
        </w:rPr>
      </w:r>
      <w:r>
        <w:br w:type="page"/>
      </w:r>
    </w:p>
    <w:p>
      <w:pPr>
        <w:pStyle w:val="Corpsdetexte"/>
        <w:numPr>
          <w:ilvl w:val="0"/>
          <w:numId w:val="0"/>
        </w:numPr>
        <w:shd w:val="clear" w:color="auto" w:fill="D9E2F3" w:themeFill="accent5" w:themeFillTint="33"/>
        <w:spacing w:before="0" w:after="240"/>
        <w:ind w:left="-142" w:right="-1" w:hanging="0"/>
        <w:outlineLvl w:val="1"/>
        <w:rPr>
          <w:rFonts w:ascii="Times New Roman" w:hAnsi="Times New Roman" w:cs="Times New Roman"/>
          <w:b/>
          <w:b/>
          <w:color w:val="FF0000"/>
          <w:lang w:eastAsia="fr-FR"/>
        </w:rPr>
      </w:pPr>
      <w:r>
        <w:rPr>
          <w:rFonts w:cs="Times New Roman" w:ascii="Times New Roman" w:hAnsi="Times New Roman"/>
          <w:b/>
          <w:lang w:eastAsia="fr-FR"/>
        </w:rPr>
        <w:t>PARCOURS 3</w:t>
      </w:r>
      <w:r>
        <w:rPr>
          <w:rFonts w:cs="Times New Roman" w:ascii="Times New Roman" w:hAnsi="Times New Roman"/>
          <w:b/>
          <w:color w:val="FF0000"/>
          <w:lang w:eastAsia="fr-FR"/>
        </w:rPr>
        <w:t xml:space="preserve"> mêmes remarques</w:t>
      </w:r>
    </w:p>
    <w:tbl>
      <w:tblPr>
        <w:tblStyle w:val="Grilledutableau"/>
        <w:tblW w:w="10225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08"/>
        <w:gridCol w:w="1701"/>
        <w:gridCol w:w="2268"/>
        <w:gridCol w:w="2127"/>
        <w:gridCol w:w="20"/>
      </w:tblGrid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Respect de l’intervalle d’au moins une heure entre chaque parcours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Déplacement libre pendant 10 minutes effectué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Evaluation de la posture sur les 3 items du MCPAA 2.0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fr-FR"/>
              </w:rPr>
              <w:t xml:space="preserve">avant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le parcours imposé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41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>Item d’évaluation</w:t>
            </w:r>
          </w:p>
        </w:tc>
        <w:tc>
          <w:tcPr>
            <w:tcW w:w="6116" w:type="dxa"/>
            <w:gridSpan w:val="4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>Cotation de l’alignement</w:t>
            </w:r>
          </w:p>
        </w:tc>
      </w:tr>
      <w:tr>
        <w:trPr>
          <w:trHeight w:val="397" w:hRule="atLeast"/>
        </w:trPr>
        <w:tc>
          <w:tcPr>
            <w:tcW w:w="4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1.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OBLIQUITE DU BASSIN</w:t>
            </w: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 </w:t>
            </w:r>
          </w:p>
        </w:tc>
        <w:tc>
          <w:tcPr>
            <w:tcW w:w="611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4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3.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BASCULE DU BASSIN </w:t>
            </w:r>
          </w:p>
        </w:tc>
        <w:tc>
          <w:tcPr>
            <w:tcW w:w="611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4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12.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INCLINAISON LATÉRALE DU TRONC</w:t>
            </w:r>
          </w:p>
        </w:tc>
        <w:tc>
          <w:tcPr>
            <w:tcW w:w="611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</w:r>
          </w:p>
        </w:tc>
        <w:tc>
          <w:tcPr>
            <w:tcW w:w="2127" w:type="dxa"/>
            <w:tcBorders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vertAlign w:val="superscript"/>
                <w:lang w:eastAsia="fr-FR"/>
              </w:rPr>
              <w:t>ème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 déplacement libre pendant 10 minutes effectué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Réalisation du parcours imposé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Le parcours imposé a été réalisé correctement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5809" w:type="dxa"/>
            <w:gridSpan w:val="2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 xml:space="preserve">Evaluation de la posture sur les 3 items du MCPAA 2.0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fr-FR"/>
              </w:rPr>
              <w:t xml:space="preserve">après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  <w:t>le parcours imposé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Oui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Segoe UI Symbol" w:hAnsi="Segoe UI Symbol" w:cs="Segoe UI Symbol"/>
                <w:sz w:val="20"/>
                <w:szCs w:val="20"/>
              </w:rPr>
            </w:pPr>
            <w:r>
              <w:rPr>
                <w:rFonts w:cs="Segoe UI Symbol" w:ascii="Segoe UI Symbol" w:hAnsi="Segoe UI Symbol"/>
                <w:sz w:val="20"/>
                <w:szCs w:val="20"/>
              </w:rPr>
              <w:t>❑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41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>Item d’évaluation</w:t>
            </w:r>
          </w:p>
        </w:tc>
        <w:tc>
          <w:tcPr>
            <w:tcW w:w="6116" w:type="dxa"/>
            <w:gridSpan w:val="4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>Cotation de l’alignement</w:t>
            </w:r>
          </w:p>
        </w:tc>
      </w:tr>
      <w:tr>
        <w:trPr>
          <w:trHeight w:val="397" w:hRule="atLeast"/>
        </w:trPr>
        <w:tc>
          <w:tcPr>
            <w:tcW w:w="4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1.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OBLIQUITE DU BASSIN</w:t>
            </w: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 </w:t>
            </w:r>
          </w:p>
        </w:tc>
        <w:tc>
          <w:tcPr>
            <w:tcW w:w="611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4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3.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BASCULE DU BASSIN </w:t>
            </w:r>
          </w:p>
        </w:tc>
        <w:tc>
          <w:tcPr>
            <w:tcW w:w="611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41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  <w:t xml:space="preserve">12.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INCLINAISON LATÉRALE DU TRONC</w:t>
            </w:r>
          </w:p>
        </w:tc>
        <w:tc>
          <w:tcPr>
            <w:tcW w:w="611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10"/>
      <w:headerReference w:type="first" r:id="rId11"/>
      <w:footerReference w:type="default" r:id="rId12"/>
      <w:type w:val="nextPage"/>
      <w:pgSz w:w="11906" w:h="16838"/>
      <w:pgMar w:left="1134" w:right="1134" w:header="454" w:top="1134" w:footer="454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Veronique DA COSTA" w:date="2019-08-01T21:55:00Z" w:initials="VDC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J’ai hésité à faire un tableau reprenant chaque item ainsi la police serait identique et cela serait plus esthétique (exemple sous le tableau )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b/>
          <w:sz w:val="24"/>
          <w:szCs w:val="24"/>
          <w:lang w:val="en-US" w:eastAsia="en-US" w:bidi="en-US"/>
        </w:rPr>
        <w:t xml:space="preserve">Pour le MCPAA 2.0 :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Pour la cotation de l’alignement postural (menu déroulant)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Possibilité pour l’item 1 :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Obliquité gauche du bassin sévère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Obliquité gauche du bassin modérée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Obliquité gauche du bassin léger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Normal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Obliquité droite du bassin léger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Obliquité droite du bassin modérée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Obliquité droite du bassin sévère </w:t>
      </w:r>
    </w:p>
    <w:p>
      <w:r>
        <w:rPr>
          <w:rFonts w:ascii="Liberation Serif" w:hAnsi="Liberation Serif" w:eastAsia="DejaVu Sans" w:cs="DejaVu Sans"/>
          <w:color w:val="FF0000"/>
          <w:sz w:val="24"/>
          <w:szCs w:val="24"/>
          <w:lang w:val="en-US" w:eastAsia="en-US" w:bidi="en-US"/>
        </w:rPr>
        <w:t>PAS D’OBLIQUITE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b/>
          <w:sz w:val="24"/>
          <w:szCs w:val="24"/>
          <w:lang w:val="en-US" w:eastAsia="en-US" w:bidi="en-US"/>
        </w:rPr>
        <w:t xml:space="preserve">Evaluation de la réductibilité des déformations sur plan dur :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Puce choix unique :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Réductible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Fixée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Semi-réductible, précisé :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1" w:author="Philippe MICHEL" w:date="2019-08-07T11:43:59Z" w:initials="PhM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fr-FR"/>
        </w:rPr>
        <w:t xml:space="preserve">Case de commentaire libre inutile. </w:t>
      </w:r>
    </w:p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fr-FR" w:eastAsia="en-US" w:bidi="ar-SA"/>
        </w:rPr>
        <w:t>Pour le tableau avec les schémas, ne laisser que les lignes utiles.</w:t>
      </w:r>
    </w:p>
  </w:comment>
  <w:comment w:id="2" w:author="Philippe MICHEL" w:date="2019-08-07T11:45:28Z" w:initials="PhM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fr-FR"/>
        </w:rPr>
        <w:t>Idem, ne laisser que les lignes utiles</w:t>
      </w:r>
    </w:p>
  </w:comment>
  <w:comment w:id="3" w:author="Philippe MICHEL" w:date="2019-08-07T11:45:55Z" w:initials="PhM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fr-FR"/>
        </w:rPr>
        <w:t>??? n’apparaît pas dans le protocole. Intérêt pour l’étude ? Simplifier sur deux ou trois mesures utiles.</w:t>
      </w:r>
    </w:p>
  </w:comment>
  <w:comment w:id="4" w:author="Veronique DA COSTA" w:date="2019-07-26T16:53:00Z" w:initials="VDC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Case non obligatoire </w:t>
      </w:r>
    </w:p>
  </w:comment>
  <w:comment w:id="5" w:author="Philippe MICHEL" w:date="2019-08-07T11:47:19Z" w:initials="PhM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fr-FR"/>
        </w:rPr>
        <w:t xml:space="preserve">Les détails seront inutilisables, une case oui/non suffit.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fr-FR" w:eastAsia="en-US" w:bidi="ar-SA"/>
        </w:rPr>
        <w:t>Je sais ça déplait. Une Guinness si ces données sont utilisées in fine.</w:t>
      </w:r>
    </w:p>
  </w:comment>
  <w:comment w:id="6" w:author="Philippe MICHEL" w:date="2019-08-07T11:50:02Z" w:initials="PhM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fr-FR"/>
        </w:rPr>
        <w:t>Idem, inutilisable</w:t>
      </w:r>
    </w:p>
  </w:comment>
  <w:comment w:id="7" w:author="Philippe MICHEL" w:date="2019-08-07T11:50:19Z" w:initials="PhM">
    <w:p>
      <w:r>
        <w:rPr>
          <w:rFonts w:asciiTheme="minorHAnsi" w:cstheme="minorBidi" w:eastAsiaTheme="minorHAnsi" w:hAnsiTheme="minorHAnsi" w:eastAsia="Calibri" w:ascii="Calibri" w:hAnsi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eastAsia="en-US" w:val="fr-FR" w:bidi="ar-SA"/>
        </w:rPr>
        <w:t>Idem, inutilisable</w:t>
      </w:r>
    </w:p>
  </w:comment>
  <w:comment w:id="8" w:author="Philippe MICHEL" w:date="2019-08-07T11:51:27Z" w:initials="PhM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fr-FR"/>
        </w:rPr>
        <w:t>Pas dans le protocole</w:t>
      </w:r>
    </w:p>
  </w:comment>
  <w:comment w:id="9" w:author="Veronique DA COSTA" w:date="2019-07-29T16:55:00Z" w:initials="VDC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Les items sont identiques pour les 3 parcours sauf une question est ajoutée dans le parcours 2 et 3 : 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« </w:t>
      </w:r>
      <w:r>
        <w:rPr>
          <w:rFonts w:ascii="Times New Roman" w:hAnsi="Times New Roman" w:eastAsia="Times New Roman" w:cs="Times New Roman"/>
          <w:sz w:val="24"/>
          <w:szCs w:val="24"/>
          <w:lang w:val="en-US" w:bidi="en-US" w:eastAsia="fr-FR"/>
        </w:rPr>
        <w:t xml:space="preserve">Respect de l’intervalle d’au moins une heure entre chaque parcours »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egoe UI 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60074757"/>
    </w:sdtPr>
    <w:sdtContent>
      <w:p>
        <w:pPr>
          <w:pStyle w:val="Normal"/>
          <w:rPr/>
        </w:pPr>
        <w:r>
          <w:rPr>
            <w:rFonts w:cs="Times New Roman" w:ascii="Times New Roman" w:hAnsi="Times New Roman"/>
            <w:sz w:val="20"/>
            <w:szCs w:val="20"/>
          </w:rPr>
          <w:t>POSIT-HEMI</w:t>
          <w:tab/>
          <w:t>V1-0 du 16/07/2019</w:t>
          <w:tab/>
          <w:t xml:space="preserve">Page </w:t>
        </w: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> PAGE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1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 xml:space="preserve"> sur </w:t>
        </w: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> NUMPAGES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14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</w:p>
      <w:p>
        <w:pPr>
          <w:pStyle w:val="Pieddepage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06088285"/>
    </w:sdtPr>
    <w:sdtContent>
      <w:p>
        <w:pPr>
          <w:pStyle w:val="Normal"/>
          <w:rPr/>
        </w:pPr>
        <w:r>
          <w:rPr>
            <w:rFonts w:cs="Times New Roman" w:ascii="Times New Roman" w:hAnsi="Times New Roman"/>
            <w:sz w:val="20"/>
            <w:szCs w:val="20"/>
          </w:rPr>
          <w:t>POSIT-HEMI</w:t>
          <w:tab/>
          <w:t>V2-0 du 20/05/2019</w:t>
          <w:tab/>
          <w:t xml:space="preserve">Page </w:t>
        </w: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> PAGE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10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 xml:space="preserve"> sur </w:t>
        </w: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> NUMPAGES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14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</w:p>
      <w:p>
        <w:pPr>
          <w:pStyle w:val="Pieddepage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8678889"/>
    </w:sdtPr>
    <w:sdtContent>
      <w:p>
        <w:pPr>
          <w:pStyle w:val="Normal"/>
          <w:rPr/>
        </w:pPr>
        <w:r>
          <w:rPr>
            <w:rFonts w:cs="Times New Roman" w:ascii="Times New Roman" w:hAnsi="Times New Roman"/>
            <w:sz w:val="20"/>
            <w:szCs w:val="20"/>
          </w:rPr>
          <w:t>POSIT-HEMI</w:t>
          <w:tab/>
          <w:t>V2-0 du 20/05/2019</w:t>
          <w:tab/>
          <w:t xml:space="preserve">Page </w:t>
        </w: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> PAGE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14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 xml:space="preserve"> sur </w:t>
        </w: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> NUMPAGES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14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</w:p>
      <w:p>
        <w:pPr>
          <w:pStyle w:val="Pieddepage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1248"/>
      <w:gridCol w:w="8389"/>
    </w:tblGrid>
    <w:tr>
      <w:trPr/>
      <w:tc>
        <w:tcPr>
          <w:tcW w:w="1248" w:type="dxa"/>
          <w:tcBorders/>
          <w:shd w:fill="auto" w:val="clear"/>
        </w:tcPr>
        <w:p>
          <w:pPr>
            <w:pStyle w:val="Entte"/>
            <w:rPr/>
          </w:pPr>
          <w:r>
            <w:rPr/>
            <w:drawing>
              <wp:inline distT="0" distB="0" distL="0" distR="0">
                <wp:extent cx="638175" cy="895350"/>
                <wp:effectExtent l="0" t="0" r="0" b="0"/>
                <wp:docPr id="1" name="Image 158" descr="logo_CHRD_couleurs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58" descr="logo_CHRD_couleurs-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89" w:type="dxa"/>
          <w:tcBorders/>
          <w:shd w:fill="auto" w:val="clear"/>
          <w:vAlign w:val="center"/>
        </w:tcPr>
        <w:p>
          <w:pPr>
            <w:pStyle w:val="Entte"/>
            <w:rPr>
              <w:rFonts w:ascii="Arial" w:hAnsi="Arial" w:cs="Arial"/>
              <w:i/>
              <w:i/>
              <w:color w:val="449435"/>
              <w:sz w:val="44"/>
              <w:szCs w:val="44"/>
            </w:rPr>
          </w:pPr>
          <w:r>
            <w:rPr>
              <w:rFonts w:cs="Arial" w:ascii="Arial" w:hAnsi="Arial"/>
              <w:i/>
              <w:color w:val="449435"/>
              <w:sz w:val="40"/>
              <w:szCs w:val="44"/>
            </w:rPr>
            <w:t>Centre Hospitalier René-Dubos – Pontoise</w:t>
          </w:r>
        </w:p>
      </w:tc>
    </w:tr>
  </w:tbl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36" w:type="dxa"/>
      <w:jc w:val="left"/>
      <w:tblInd w:w="-318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992"/>
      <w:gridCol w:w="2439"/>
      <w:gridCol w:w="4680"/>
      <w:gridCol w:w="2124"/>
    </w:tblGrid>
    <w:tr>
      <w:trPr>
        <w:trHeight w:val="837" w:hRule="atLeast"/>
      </w:trPr>
      <w:tc>
        <w:tcPr>
          <w:tcW w:w="9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spacing w:before="0" w:after="160"/>
            <w:jc w:val="center"/>
            <w:rPr>
              <w:b/>
              <w:b/>
              <w:sz w:val="32"/>
              <w:szCs w:val="32"/>
              <w:lang w:val="en-GB"/>
            </w:rPr>
          </w:pPr>
          <w:r>
            <w:rPr>
              <w:b/>
              <w:sz w:val="32"/>
              <w:szCs w:val="32"/>
              <w:lang w:val="en-GB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34925</wp:posOffset>
                </wp:positionH>
                <wp:positionV relativeFrom="paragraph">
                  <wp:posOffset>47625</wp:posOffset>
                </wp:positionV>
                <wp:extent cx="323850" cy="457200"/>
                <wp:effectExtent l="0" t="0" r="0" b="0"/>
                <wp:wrapNone/>
                <wp:docPr id="6" name="Image 3" descr="logo_CHRD_couleurs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3" descr="logo_CHRD_couleurs-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160" w:after="160"/>
            <w:jc w:val="center"/>
            <w:rPr>
              <w:rFonts w:ascii="Times New Roman" w:hAnsi="Times New Roman" w:cs="Times New Roman"/>
              <w:lang w:val="en-GB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  <w:lang w:val="en-GB"/>
            </w:rPr>
            <w:t>POSIT-HEMI</w:t>
          </w:r>
        </w:p>
      </w:tc>
      <w:tc>
        <w:tcPr>
          <w:tcW w:w="4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cs="Times New Roman" w:ascii="Times New Roman" w:hAnsi="Times New Roman"/>
              <w:sz w:val="28"/>
            </w:rPr>
            <w:t>|__| |__|  -  |_</w:t>
            <w:tab/>
            <w:t>_| |__|  -  |__| |__|</w:t>
          </w:r>
        </w:p>
        <w:p>
          <w:pPr>
            <w:pStyle w:val="Normal"/>
            <w:spacing w:before="0" w:after="160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rFonts w:cs="Times New Roman" w:ascii="Times New Roman" w:hAnsi="Times New Roman"/>
              <w:position w:val="2"/>
            </w:rPr>
            <w:t>N° centre        –     N° Patient    –    Initiales N/P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rFonts w:ascii="Times New Roman" w:hAnsi="Times New Roman" w:cs="Times New Roman"/>
              <w:b/>
              <w:b/>
              <w:sz w:val="24"/>
              <w:szCs w:val="32"/>
            </w:rPr>
          </w:pPr>
          <w:r>
            <w:rPr>
              <w:rFonts w:cs="Times New Roman" w:ascii="Times New Roman" w:hAnsi="Times New Roman"/>
              <w:b/>
              <w:sz w:val="24"/>
              <w:szCs w:val="32"/>
            </w:rPr>
            <w:t xml:space="preserve">J0 – Inclusion </w:t>
          </w:r>
        </w:p>
      </w:tc>
    </w:tr>
  </w:tbl>
  <w:p>
    <w:pPr>
      <w:pStyle w:val="Entte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2" w:type="dxa"/>
      <w:jc w:val="left"/>
      <w:tblInd w:w="-318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992"/>
      <w:gridCol w:w="2439"/>
      <w:gridCol w:w="4680"/>
      <w:gridCol w:w="2060"/>
    </w:tblGrid>
    <w:tr>
      <w:trPr>
        <w:trHeight w:val="848" w:hRule="atLeast"/>
      </w:trPr>
      <w:tc>
        <w:tcPr>
          <w:tcW w:w="9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spacing w:before="0" w:after="160"/>
            <w:jc w:val="center"/>
            <w:rPr>
              <w:rFonts w:ascii="Times New Roman" w:hAnsi="Times New Roman" w:cs="Times New Roman"/>
              <w:b/>
              <w:b/>
              <w:sz w:val="32"/>
              <w:szCs w:val="32"/>
              <w:lang w:val="en-GB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  <w:lang w:val="en-GB"/>
            </w:rPr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34925</wp:posOffset>
                </wp:positionH>
                <wp:positionV relativeFrom="paragraph">
                  <wp:posOffset>47625</wp:posOffset>
                </wp:positionV>
                <wp:extent cx="323850" cy="457200"/>
                <wp:effectExtent l="0" t="0" r="0" b="0"/>
                <wp:wrapNone/>
                <wp:docPr id="7" name="Image 290" descr="logo_CHRD_couleurs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290" descr="logo_CHRD_couleurs-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160" w:after="160"/>
            <w:jc w:val="center"/>
            <w:rPr>
              <w:rFonts w:ascii="Times New Roman" w:hAnsi="Times New Roman" w:cs="Times New Roman"/>
              <w:lang w:val="en-GB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  <w:lang w:val="en-GB"/>
            </w:rPr>
            <w:t>POSIT-HEMI</w:t>
          </w:r>
        </w:p>
      </w:tc>
      <w:tc>
        <w:tcPr>
          <w:tcW w:w="4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cs="Times New Roman" w:ascii="Times New Roman" w:hAnsi="Times New Roman"/>
              <w:sz w:val="28"/>
            </w:rPr>
            <w:t>|__| |__|  -  |__| |__|  -  |__| |__|</w:t>
          </w:r>
        </w:p>
        <w:p>
          <w:pPr>
            <w:pStyle w:val="Normal"/>
            <w:spacing w:before="0" w:after="160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rFonts w:cs="Times New Roman" w:ascii="Times New Roman" w:hAnsi="Times New Roman"/>
              <w:position w:val="2"/>
            </w:rPr>
            <w:t>N° centre        –     N° Patient    –    Initiales N/P</w:t>
          </w:r>
        </w:p>
      </w:tc>
      <w:tc>
        <w:tcPr>
          <w:tcW w:w="2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160" w:after="160"/>
            <w:jc w:val="center"/>
            <w:rPr>
              <w:rFonts w:ascii="Times New Roman" w:hAnsi="Times New Roman" w:cs="Times New Roman"/>
              <w:b/>
              <w:b/>
              <w:sz w:val="24"/>
              <w:szCs w:val="32"/>
              <w:lang w:val="en-GB"/>
            </w:rPr>
          </w:pPr>
          <w:r>
            <w:rPr>
              <w:rFonts w:cs="Times New Roman" w:ascii="Times New Roman" w:hAnsi="Times New Roman"/>
              <w:b/>
              <w:sz w:val="24"/>
              <w:szCs w:val="32"/>
              <w:lang w:val="en-GB"/>
            </w:rPr>
            <w:t>VISITE – V1</w:t>
          </w:r>
        </w:p>
      </w:tc>
    </w:tr>
  </w:tbl>
  <w:p>
    <w:pPr>
      <w:pStyle w:val="Entte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36" w:type="dxa"/>
      <w:jc w:val="left"/>
      <w:tblInd w:w="-318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992"/>
      <w:gridCol w:w="2439"/>
      <w:gridCol w:w="4680"/>
      <w:gridCol w:w="2124"/>
    </w:tblGrid>
    <w:tr>
      <w:trPr>
        <w:trHeight w:val="837" w:hRule="atLeast"/>
      </w:trPr>
      <w:tc>
        <w:tcPr>
          <w:tcW w:w="9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spacing w:before="0" w:after="160"/>
            <w:jc w:val="center"/>
            <w:rPr>
              <w:b/>
              <w:b/>
              <w:sz w:val="32"/>
              <w:szCs w:val="32"/>
              <w:lang w:val="en-GB"/>
            </w:rPr>
          </w:pPr>
          <w:r>
            <w:rPr>
              <w:b/>
              <w:sz w:val="32"/>
              <w:szCs w:val="32"/>
              <w:lang w:val="en-GB"/>
            </w:rPr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34925</wp:posOffset>
                </wp:positionH>
                <wp:positionV relativeFrom="paragraph">
                  <wp:posOffset>47625</wp:posOffset>
                </wp:positionV>
                <wp:extent cx="323850" cy="457200"/>
                <wp:effectExtent l="0" t="0" r="0" b="0"/>
                <wp:wrapNone/>
                <wp:docPr id="8" name="Image 183" descr="logo_CHRD_couleurs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 183" descr="logo_CHRD_couleurs-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160" w:after="160"/>
            <w:jc w:val="center"/>
            <w:rPr>
              <w:rFonts w:ascii="Times New Roman" w:hAnsi="Times New Roman" w:cs="Times New Roman"/>
              <w:lang w:val="en-GB"/>
            </w:rPr>
          </w:pPr>
          <w:r>
            <w:rPr>
              <w:rFonts w:cs="Times New Roman" w:ascii="Times New Roman" w:hAnsi="Times New Roman"/>
              <w:b/>
              <w:sz w:val="32"/>
              <w:szCs w:val="32"/>
              <w:lang w:val="en-GB"/>
            </w:rPr>
            <w:t>POSIT-HEMI</w:t>
          </w:r>
        </w:p>
      </w:tc>
      <w:tc>
        <w:tcPr>
          <w:tcW w:w="4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cs="Times New Roman" w:ascii="Times New Roman" w:hAnsi="Times New Roman"/>
              <w:sz w:val="28"/>
            </w:rPr>
            <w:t>|__| |__|  -  |_</w:t>
            <w:tab/>
            <w:t>_| |__|  -  |__| |__|</w:t>
          </w:r>
        </w:p>
        <w:p>
          <w:pPr>
            <w:pStyle w:val="Normal"/>
            <w:spacing w:before="0" w:after="160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rFonts w:cs="Times New Roman" w:ascii="Times New Roman" w:hAnsi="Times New Roman"/>
              <w:position w:val="2"/>
            </w:rPr>
            <w:t>N° centre        –     N° Patient    –    Initiales N/P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rFonts w:ascii="Times New Roman" w:hAnsi="Times New Roman" w:cs="Times New Roman"/>
              <w:b/>
              <w:b/>
              <w:sz w:val="24"/>
              <w:szCs w:val="32"/>
              <w:lang w:val="en-GB"/>
            </w:rPr>
          </w:pPr>
          <w:r>
            <w:rPr>
              <w:rFonts w:cs="Times New Roman" w:ascii="Times New Roman" w:hAnsi="Times New Roman"/>
              <w:b/>
              <w:sz w:val="24"/>
              <w:szCs w:val="32"/>
              <w:lang w:val="en-GB"/>
            </w:rPr>
            <w:t>VISITE – V1</w:t>
          </w:r>
        </w:p>
      </w:tc>
    </w:tr>
  </w:tbl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revisionView w:insDel="0" w:formatting="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7596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Corpsdetexte"/>
    <w:link w:val="Titre2Car"/>
    <w:qFormat/>
    <w:rsid w:val="00d75968"/>
    <w:pPr>
      <w:keepNext w:val="true"/>
      <w:spacing w:lineRule="auto" w:line="240" w:before="240" w:after="120"/>
      <w:outlineLvl w:val="1"/>
    </w:pPr>
    <w:rPr>
      <w:rFonts w:ascii="Times New Roman" w:hAnsi="Times New Roman" w:eastAsia="Times New Roman" w:cs="Times New Roman"/>
      <w:b/>
      <w:bCs/>
      <w:sz w:val="24"/>
      <w:szCs w:val="32"/>
      <w:u w:val="single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b30d0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b30d06"/>
    <w:rPr/>
  </w:style>
  <w:style w:type="character" w:styleId="LienInternet">
    <w:name w:val="Lien Internet"/>
    <w:basedOn w:val="DefaultParagraphFont"/>
    <w:uiPriority w:val="99"/>
    <w:rsid w:val="006720e7"/>
    <w:rPr>
      <w:rFonts w:cs="Times New Roman"/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27b1a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727b1a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727b1a"/>
    <w:rPr>
      <w:b/>
      <w:bCs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27b1a"/>
    <w:rPr>
      <w:rFonts w:ascii="Segoe UI" w:hAnsi="Segoe UI" w:cs="Segoe UI"/>
      <w:sz w:val="18"/>
      <w:szCs w:val="18"/>
    </w:rPr>
  </w:style>
  <w:style w:type="character" w:styleId="Titre1Car" w:customStyle="1">
    <w:name w:val="Titre 1 Car"/>
    <w:basedOn w:val="DefaultParagraphFont"/>
    <w:link w:val="Titre1"/>
    <w:uiPriority w:val="9"/>
    <w:qFormat/>
    <w:rsid w:val="00d7596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qFormat/>
    <w:rsid w:val="00d75968"/>
    <w:rPr>
      <w:rFonts w:ascii="Times New Roman" w:hAnsi="Times New Roman" w:eastAsia="Times New Roman" w:cs="Times New Roman"/>
      <w:b/>
      <w:bCs/>
      <w:sz w:val="24"/>
      <w:szCs w:val="32"/>
      <w:u w:val="single"/>
      <w:lang w:eastAsia="fr-FR"/>
    </w:rPr>
  </w:style>
  <w:style w:type="character" w:styleId="CorpsdetexteCar" w:customStyle="1">
    <w:name w:val="Corps de texte Car"/>
    <w:basedOn w:val="DefaultParagraphFont"/>
    <w:link w:val="Corpsdetexte"/>
    <w:uiPriority w:val="99"/>
    <w:qFormat/>
    <w:rsid w:val="00d75968"/>
    <w:rPr/>
  </w:style>
  <w:style w:type="character" w:styleId="PlaceholderText">
    <w:name w:val="Placeholder Text"/>
    <w:basedOn w:val="DefaultParagraphFont"/>
    <w:uiPriority w:val="99"/>
    <w:semiHidden/>
    <w:qFormat/>
    <w:rsid w:val="000859b9"/>
    <w:rPr>
      <w:color w:val="80808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HK" w:cs="FreeSans"/>
      <w:sz w:val="28"/>
      <w:szCs w:val="28"/>
    </w:rPr>
  </w:style>
  <w:style w:type="paragraph" w:styleId="Corpsdetexte">
    <w:name w:val="Body Text"/>
    <w:basedOn w:val="Normal"/>
    <w:link w:val="CorpsdetexteCar"/>
    <w:uiPriority w:val="99"/>
    <w:unhideWhenUsed/>
    <w:rsid w:val="00d75968"/>
    <w:pPr>
      <w:spacing w:before="0" w:after="12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b30d0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b30d0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64091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727b1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727b1a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27b1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ff3b61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fr-FR" w:val="fr-FR" w:bidi="ar-SA"/>
    </w:rPr>
  </w:style>
  <w:style w:type="paragraph" w:styleId="NoSpacing">
    <w:name w:val="No Spacing"/>
    <w:uiPriority w:val="1"/>
    <w:qFormat/>
    <w:rsid w:val="0063322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cb44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footer" Target="footer3.xml"/><Relationship Id="rId13" Type="http://schemas.openxmlformats.org/officeDocument/2006/relationships/comments" Target="comments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D0DC9-4C22-49BA-979A-CF68F07FF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LibreOffice/6.3.0.2$Linux_X86_64 LibreOffice_project/30$Build-2</Application>
  <Pages>14</Pages>
  <Words>1287</Words>
  <Characters>6474</Characters>
  <CharactersWithSpaces>7597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2019-08-05T14:10:00Z</dcterms:created>
  <dc:creator>ANNABELLE METOIS</dc:creator>
  <dc:description/>
  <dc:language>fr-FR</dc:language>
  <cp:lastModifiedBy>Philippe MICHEL</cp:lastModifiedBy>
  <cp:lastPrinted>2019-07-17T11:27:00Z</cp:lastPrinted>
  <dcterms:modified xsi:type="dcterms:W3CDTF">2019-08-07T11:52:29Z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